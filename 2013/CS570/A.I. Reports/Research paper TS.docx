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F9789" w14:textId="47AF9AB6" w:rsidR="002406C3" w:rsidRDefault="00937853" w:rsidP="00EC0F89">
      <w:pPr>
        <w:spacing w:line="480" w:lineRule="auto"/>
      </w:pPr>
      <w:sdt>
        <w:sdtPr>
          <w:id w:val="498842625"/>
          <w:placeholder>
            <w:docPart w:val="AAFF3B97BCF788468B70AE49EE4B5D4B"/>
          </w:placeholder>
        </w:sdtPr>
        <w:sdtEndPr/>
        <w:sdtContent>
          <w:r w:rsidR="002406C3">
            <w:t>CS570 - Ar</w:t>
          </w:r>
          <w:r w:rsidR="00C30780">
            <w:t>tificial Intelligence Research Paper</w:t>
          </w:r>
        </w:sdtContent>
      </w:sdt>
    </w:p>
    <w:p w14:paraId="78554AB1" w14:textId="77777777" w:rsidR="00606210" w:rsidRDefault="002406C3" w:rsidP="00EC0F89">
      <w:pPr>
        <w:spacing w:line="480" w:lineRule="auto"/>
      </w:pPr>
      <w:r>
        <w:t>Chihsiang Wang</w:t>
      </w:r>
      <w:r w:rsidR="00606210">
        <w:tab/>
      </w:r>
    </w:p>
    <w:sdt>
      <w:sdtPr>
        <w:id w:val="498842631"/>
        <w:placeholder>
          <w:docPart w:val="AAFF3B97BCF788468B70AE49EE4B5D4B"/>
        </w:placeholder>
      </w:sdtPr>
      <w:sdtEndPr/>
      <w:sdtContent>
        <w:p w14:paraId="7B1F661A" w14:textId="03BCA0B1" w:rsidR="00606210" w:rsidRDefault="00C30780" w:rsidP="00EC0F89">
          <w:pPr>
            <w:pStyle w:val="Heading1"/>
          </w:pPr>
          <w:r>
            <w:t>Voice recognition</w:t>
          </w:r>
        </w:p>
      </w:sdtContent>
    </w:sdt>
    <w:p w14:paraId="7E9CF2BF" w14:textId="77777777" w:rsidR="00606210" w:rsidRDefault="002406C3" w:rsidP="00EC0F89">
      <w:pPr>
        <w:pStyle w:val="Heading2"/>
      </w:pPr>
      <w:r>
        <w:t>By</w:t>
      </w:r>
      <w:r w:rsidR="00606210">
        <w:t xml:space="preserve"> </w:t>
      </w:r>
      <w:sdt>
        <w:sdtPr>
          <w:id w:val="498842632"/>
          <w:placeholder>
            <w:docPart w:val="AAFF3B97BCF788468B70AE49EE4B5D4B"/>
          </w:placeholder>
        </w:sdtPr>
        <w:sdtEndPr/>
        <w:sdtContent>
          <w:r>
            <w:t>Chihsiang Wang</w:t>
          </w:r>
        </w:sdtContent>
      </w:sdt>
    </w:p>
    <w:p w14:paraId="66197A9A" w14:textId="77777777" w:rsidR="00606210" w:rsidRDefault="00606210" w:rsidP="00EC0F89">
      <w:pPr>
        <w:pStyle w:val="BodyText"/>
      </w:pPr>
    </w:p>
    <w:p w14:paraId="7A815177" w14:textId="77777777" w:rsidR="002406C3" w:rsidRDefault="00606210" w:rsidP="00EC0F89">
      <w:pPr>
        <w:pStyle w:val="BodyText"/>
      </w:pPr>
      <w:r w:rsidRPr="002406C3">
        <w:tab/>
      </w:r>
    </w:p>
    <w:p w14:paraId="4E1F352C" w14:textId="77777777" w:rsidR="002406C3" w:rsidRDefault="002406C3" w:rsidP="00EC0F89">
      <w:pPr>
        <w:pStyle w:val="BodyText"/>
        <w:jc w:val="center"/>
        <w:rPr>
          <w:b/>
          <w:sz w:val="32"/>
          <w:szCs w:val="32"/>
        </w:rPr>
      </w:pPr>
    </w:p>
    <w:p w14:paraId="1E47A50A" w14:textId="77777777" w:rsidR="002406C3" w:rsidRDefault="002406C3" w:rsidP="00EC0F89">
      <w:pPr>
        <w:pStyle w:val="BodyText"/>
        <w:jc w:val="center"/>
        <w:rPr>
          <w:b/>
          <w:sz w:val="32"/>
          <w:szCs w:val="32"/>
        </w:rPr>
      </w:pPr>
    </w:p>
    <w:p w14:paraId="3D93321F" w14:textId="77777777" w:rsidR="002406C3" w:rsidRDefault="002406C3" w:rsidP="00EC0F89">
      <w:pPr>
        <w:pStyle w:val="BodyText"/>
        <w:jc w:val="center"/>
        <w:rPr>
          <w:b/>
          <w:sz w:val="32"/>
          <w:szCs w:val="32"/>
        </w:rPr>
      </w:pPr>
    </w:p>
    <w:p w14:paraId="52F69FA9" w14:textId="77777777" w:rsidR="002406C3" w:rsidRDefault="002406C3" w:rsidP="00EC0F89">
      <w:pPr>
        <w:pStyle w:val="BodyText"/>
        <w:jc w:val="center"/>
        <w:rPr>
          <w:b/>
          <w:sz w:val="32"/>
          <w:szCs w:val="32"/>
        </w:rPr>
      </w:pPr>
    </w:p>
    <w:p w14:paraId="5A57EC69" w14:textId="77777777" w:rsidR="002406C3" w:rsidRDefault="002406C3" w:rsidP="00EC0F89">
      <w:pPr>
        <w:pStyle w:val="BodyText"/>
        <w:jc w:val="center"/>
        <w:rPr>
          <w:b/>
          <w:sz w:val="32"/>
          <w:szCs w:val="32"/>
        </w:rPr>
      </w:pPr>
    </w:p>
    <w:p w14:paraId="7A156610" w14:textId="77777777" w:rsidR="002406C3" w:rsidRDefault="002406C3" w:rsidP="00EC0F89">
      <w:pPr>
        <w:pStyle w:val="BodyText"/>
        <w:jc w:val="center"/>
        <w:rPr>
          <w:b/>
          <w:sz w:val="32"/>
          <w:szCs w:val="32"/>
        </w:rPr>
      </w:pPr>
    </w:p>
    <w:p w14:paraId="76D3D294" w14:textId="77777777" w:rsidR="002406C3" w:rsidRDefault="002406C3" w:rsidP="008F7D7B">
      <w:pPr>
        <w:pStyle w:val="BodyText"/>
        <w:rPr>
          <w:b/>
          <w:sz w:val="32"/>
          <w:szCs w:val="32"/>
        </w:rPr>
      </w:pPr>
    </w:p>
    <w:p w14:paraId="37426B9B" w14:textId="549D337F" w:rsidR="002406C3" w:rsidRPr="002406C3" w:rsidRDefault="00AE7016" w:rsidP="000405AE">
      <w:pPr>
        <w:pStyle w:val="BodyText"/>
        <w:spacing w:line="360" w:lineRule="auto"/>
        <w:jc w:val="center"/>
        <w:rPr>
          <w:b/>
          <w:sz w:val="32"/>
          <w:szCs w:val="32"/>
          <w:lang w:eastAsia="zh-TW"/>
        </w:rPr>
      </w:pPr>
      <w:r>
        <w:rPr>
          <w:b/>
          <w:sz w:val="32"/>
          <w:szCs w:val="32"/>
          <w:lang w:eastAsia="zh-TW"/>
        </w:rPr>
        <w:lastRenderedPageBreak/>
        <w:t>Summary</w:t>
      </w:r>
    </w:p>
    <w:p w14:paraId="501D6EA6" w14:textId="565B8571" w:rsidR="00F94103" w:rsidRDefault="002406C3" w:rsidP="000405AE">
      <w:pPr>
        <w:pStyle w:val="BodyText"/>
        <w:spacing w:line="360" w:lineRule="auto"/>
        <w:rPr>
          <w:lang w:eastAsia="zh-TW"/>
        </w:rPr>
      </w:pPr>
      <w:r>
        <w:tab/>
      </w:r>
      <w:r w:rsidR="00C30780">
        <w:t xml:space="preserve">Voice is one of most basic abilities for human to exchange </w:t>
      </w:r>
      <w:r w:rsidR="004C1553">
        <w:t>information;</w:t>
      </w:r>
      <w:r w:rsidR="00C30780">
        <w:t xml:space="preserve"> </w:t>
      </w:r>
      <w:r w:rsidR="004C1553">
        <w:t>it’s fast and effective for human to get a better communication quality.</w:t>
      </w:r>
      <w:r w:rsidR="004C1553">
        <w:rPr>
          <w:lang w:eastAsia="zh-TW"/>
        </w:rPr>
        <w:t xml:space="preserve"> A</w:t>
      </w:r>
      <w:r w:rsidR="00C30780">
        <w:rPr>
          <w:lang w:eastAsia="zh-TW"/>
        </w:rPr>
        <w:t xml:space="preserve"> system </w:t>
      </w:r>
      <w:ins w:id="0" w:author="tsoule" w:date="2013-04-30T09:55:00Z">
        <w:r w:rsidR="004B4D53">
          <w:rPr>
            <w:lang w:eastAsia="zh-TW"/>
          </w:rPr>
          <w:t xml:space="preserve">that </w:t>
        </w:r>
      </w:ins>
      <w:r w:rsidR="00C30780">
        <w:rPr>
          <w:lang w:eastAsia="zh-TW"/>
        </w:rPr>
        <w:t xml:space="preserve">can analyze, understand and convert </w:t>
      </w:r>
      <w:ins w:id="1" w:author="tsoule" w:date="2013-04-30T09:55:00Z">
        <w:r w:rsidR="004B4D53">
          <w:rPr>
            <w:lang w:eastAsia="zh-TW"/>
          </w:rPr>
          <w:t xml:space="preserve">voice commands in </w:t>
        </w:r>
      </w:ins>
      <w:r w:rsidR="00C30780">
        <w:rPr>
          <w:lang w:eastAsia="zh-TW"/>
        </w:rPr>
        <w:t xml:space="preserve">to actual actions is </w:t>
      </w:r>
      <w:del w:id="2" w:author="tsoule" w:date="2013-04-30T09:55:00Z">
        <w:r w:rsidR="00C30780" w:rsidDel="004B4D53">
          <w:rPr>
            <w:lang w:eastAsia="zh-TW"/>
          </w:rPr>
          <w:delText xml:space="preserve">researcher’s </w:delText>
        </w:r>
      </w:del>
      <w:ins w:id="3" w:author="tsoule" w:date="2013-04-30T09:55:00Z">
        <w:r w:rsidR="004B4D53">
          <w:rPr>
            <w:lang w:eastAsia="zh-TW"/>
          </w:rPr>
          <w:t>an</w:t>
        </w:r>
        <w:r w:rsidR="004B4D53">
          <w:rPr>
            <w:lang w:eastAsia="zh-TW"/>
          </w:rPr>
          <w:t xml:space="preserve"> </w:t>
        </w:r>
      </w:ins>
      <w:r w:rsidR="00C30780">
        <w:rPr>
          <w:lang w:eastAsia="zh-TW"/>
        </w:rPr>
        <w:t xml:space="preserve">ideal </w:t>
      </w:r>
      <w:del w:id="4" w:author="tsoule" w:date="2013-04-30T09:55:00Z">
        <w:r w:rsidR="00C30780" w:rsidDel="004B4D53">
          <w:rPr>
            <w:lang w:eastAsia="zh-TW"/>
          </w:rPr>
          <w:delText xml:space="preserve">and </w:delText>
        </w:r>
      </w:del>
      <w:r w:rsidR="00C30780">
        <w:rPr>
          <w:lang w:eastAsia="zh-TW"/>
        </w:rPr>
        <w:t xml:space="preserve">target. </w:t>
      </w:r>
      <w:r w:rsidR="0077606E">
        <w:rPr>
          <w:lang w:eastAsia="zh-TW"/>
        </w:rPr>
        <w:t>However,</w:t>
      </w:r>
      <w:r w:rsidR="00907943">
        <w:rPr>
          <w:lang w:eastAsia="zh-TW"/>
        </w:rPr>
        <w:t xml:space="preserve"> </w:t>
      </w:r>
      <w:ins w:id="5" w:author="tsoule" w:date="2013-04-30T09:56:00Z">
        <w:r w:rsidR="004B4D53">
          <w:rPr>
            <w:lang w:eastAsia="zh-TW"/>
          </w:rPr>
          <w:t xml:space="preserve">although </w:t>
        </w:r>
      </w:ins>
      <w:r w:rsidR="00907943">
        <w:rPr>
          <w:lang w:eastAsia="zh-TW"/>
        </w:rPr>
        <w:t xml:space="preserve">computer technology has </w:t>
      </w:r>
      <w:del w:id="6" w:author="tsoule" w:date="2013-04-30T09:56:00Z">
        <w:r w:rsidR="00907943" w:rsidDel="004B4D53">
          <w:rPr>
            <w:lang w:eastAsia="zh-TW"/>
          </w:rPr>
          <w:delText xml:space="preserve">been </w:delText>
        </w:r>
      </w:del>
      <w:r w:rsidR="00907943">
        <w:rPr>
          <w:lang w:eastAsia="zh-TW"/>
        </w:rPr>
        <w:t xml:space="preserve">developed </w:t>
      </w:r>
      <w:del w:id="7" w:author="tsoule" w:date="2013-04-30T09:56:00Z">
        <w:r w:rsidR="00907943" w:rsidDel="004B4D53">
          <w:rPr>
            <w:lang w:eastAsia="zh-TW"/>
          </w:rPr>
          <w:delText>fast</w:delText>
        </w:r>
      </w:del>
      <w:ins w:id="8" w:author="tsoule" w:date="2013-04-30T09:56:00Z">
        <w:r w:rsidR="004B4D53">
          <w:rPr>
            <w:lang w:eastAsia="zh-TW"/>
          </w:rPr>
          <w:t>quickly</w:t>
        </w:r>
      </w:ins>
      <w:r w:rsidR="00907943">
        <w:rPr>
          <w:lang w:eastAsia="zh-TW"/>
        </w:rPr>
        <w:t xml:space="preserve">, and computer processors’ </w:t>
      </w:r>
      <w:proofErr w:type="gramStart"/>
      <w:r w:rsidR="00907943">
        <w:rPr>
          <w:lang w:eastAsia="zh-TW"/>
        </w:rPr>
        <w:t xml:space="preserve">speed </w:t>
      </w:r>
      <w:del w:id="9" w:author="tsoule" w:date="2013-04-30T09:56:00Z">
        <w:r w:rsidR="00907943" w:rsidDel="004B4D53">
          <w:rPr>
            <w:lang w:eastAsia="zh-TW"/>
          </w:rPr>
          <w:delText>got obviously</w:delText>
        </w:r>
      </w:del>
      <w:ins w:id="10" w:author="tsoule" w:date="2013-04-30T09:56:00Z">
        <w:r w:rsidR="004B4D53">
          <w:rPr>
            <w:lang w:eastAsia="zh-TW"/>
          </w:rPr>
          <w:t>have</w:t>
        </w:r>
      </w:ins>
      <w:proofErr w:type="gramEnd"/>
      <w:r w:rsidR="00907943">
        <w:rPr>
          <w:lang w:eastAsia="zh-TW"/>
        </w:rPr>
        <w:t xml:space="preserve"> increased, </w:t>
      </w:r>
      <w:r w:rsidR="00836C3E">
        <w:rPr>
          <w:lang w:eastAsia="zh-TW"/>
        </w:rPr>
        <w:t>the A.I. (artificial intelligence) of computer</w:t>
      </w:r>
      <w:ins w:id="11" w:author="tsoule" w:date="2013-04-30T09:56:00Z">
        <w:r w:rsidR="004B4D53">
          <w:rPr>
            <w:lang w:eastAsia="zh-TW"/>
          </w:rPr>
          <w:t>s</w:t>
        </w:r>
      </w:ins>
      <w:r w:rsidR="00836C3E">
        <w:rPr>
          <w:lang w:eastAsia="zh-TW"/>
        </w:rPr>
        <w:t xml:space="preserve"> still lack </w:t>
      </w:r>
      <w:del w:id="12" w:author="tsoule" w:date="2013-04-30T09:56:00Z">
        <w:r w:rsidR="00836C3E" w:rsidDel="004B4D53">
          <w:rPr>
            <w:lang w:eastAsia="zh-TW"/>
          </w:rPr>
          <w:delText>of</w:delText>
        </w:r>
      </w:del>
      <w:r w:rsidR="00836C3E">
        <w:rPr>
          <w:lang w:eastAsia="zh-TW"/>
        </w:rPr>
        <w:t xml:space="preserve"> the </w:t>
      </w:r>
      <w:del w:id="13" w:author="tsoule" w:date="2013-04-30T09:56:00Z">
        <w:r w:rsidR="00836C3E" w:rsidDel="004B4D53">
          <w:rPr>
            <w:lang w:eastAsia="zh-TW"/>
          </w:rPr>
          <w:delText xml:space="preserve">abilities </w:delText>
        </w:r>
      </w:del>
      <w:ins w:id="14" w:author="tsoule" w:date="2013-04-30T09:56:00Z">
        <w:r w:rsidR="004B4D53">
          <w:rPr>
            <w:lang w:eastAsia="zh-TW"/>
          </w:rPr>
          <w:t>ability</w:t>
        </w:r>
        <w:r w:rsidR="004B4D53">
          <w:rPr>
            <w:lang w:eastAsia="zh-TW"/>
          </w:rPr>
          <w:t xml:space="preserve"> </w:t>
        </w:r>
      </w:ins>
      <w:r w:rsidR="00836C3E">
        <w:rPr>
          <w:lang w:eastAsia="zh-TW"/>
        </w:rPr>
        <w:t>to analyze semantics.</w:t>
      </w:r>
      <w:r w:rsidR="00907943">
        <w:rPr>
          <w:lang w:eastAsia="zh-TW"/>
        </w:rPr>
        <w:t xml:space="preserve"> </w:t>
      </w:r>
      <w:r w:rsidR="00836C3E">
        <w:rPr>
          <w:lang w:eastAsia="zh-TW"/>
        </w:rPr>
        <w:t>In the recent</w:t>
      </w:r>
      <w:r w:rsidR="00ED2454">
        <w:rPr>
          <w:lang w:eastAsia="zh-TW"/>
        </w:rPr>
        <w:t xml:space="preserve"> research of</w:t>
      </w:r>
      <w:r w:rsidR="00836C3E">
        <w:rPr>
          <w:lang w:eastAsia="zh-TW"/>
        </w:rPr>
        <w:t xml:space="preserve"> voice recognition</w:t>
      </w:r>
      <w:r w:rsidR="004C1553">
        <w:rPr>
          <w:lang w:eastAsia="zh-TW"/>
        </w:rPr>
        <w:t xml:space="preserve"> (VR)</w:t>
      </w:r>
      <w:r w:rsidR="00836C3E">
        <w:rPr>
          <w:lang w:eastAsia="zh-TW"/>
        </w:rPr>
        <w:t xml:space="preserve"> system, mos</w:t>
      </w:r>
      <w:r w:rsidR="00ED2454">
        <w:rPr>
          <w:lang w:eastAsia="zh-TW"/>
        </w:rPr>
        <w:t>t of program designers</w:t>
      </w:r>
      <w:r w:rsidR="00836C3E">
        <w:rPr>
          <w:lang w:eastAsia="zh-TW"/>
        </w:rPr>
        <w:t xml:space="preserve"> focus to convert resource of sound to be a particular words or models, but not analyze the significance </w:t>
      </w:r>
      <w:r w:rsidR="000405AE">
        <w:rPr>
          <w:lang w:eastAsia="zh-TW"/>
        </w:rPr>
        <w:t>of whole sentence</w:t>
      </w:r>
      <w:r w:rsidR="00ED2454">
        <w:rPr>
          <w:lang w:eastAsia="zh-TW"/>
        </w:rPr>
        <w:t xml:space="preserve">, because the semantics is too complex to give a clearly definition. </w:t>
      </w:r>
    </w:p>
    <w:p w14:paraId="65C6F0AD" w14:textId="7AA445EA" w:rsidR="00836C3E" w:rsidRDefault="008E5DB9" w:rsidP="000405AE">
      <w:pPr>
        <w:pStyle w:val="BodyText"/>
        <w:spacing w:line="360" w:lineRule="auto"/>
        <w:rPr>
          <w:lang w:eastAsia="zh-TW"/>
        </w:rPr>
      </w:pPr>
      <w:r>
        <w:rPr>
          <w:lang w:eastAsia="zh-TW"/>
        </w:rPr>
        <w:t>The voice recogniti</w:t>
      </w:r>
      <w:r w:rsidR="00DE014B">
        <w:rPr>
          <w:lang w:eastAsia="zh-TW"/>
        </w:rPr>
        <w:t>on system doesn’t require for specific</w:t>
      </w:r>
      <w:r>
        <w:rPr>
          <w:lang w:eastAsia="zh-TW"/>
        </w:rPr>
        <w:t xml:space="preserve"> programming languages, and most of system</w:t>
      </w:r>
      <w:r w:rsidR="00ED0CD4">
        <w:rPr>
          <w:lang w:eastAsia="zh-TW"/>
        </w:rPr>
        <w:t>s build on similar algorithms.</w:t>
      </w:r>
      <w:r w:rsidR="00DE014B">
        <w:rPr>
          <w:lang w:eastAsia="zh-TW"/>
        </w:rPr>
        <w:t xml:space="preserve"> Dynamic Time Warping (DTW) was the mainstream identify method in the early researches, it considers </w:t>
      </w:r>
      <w:r w:rsidR="00A73DB3">
        <w:rPr>
          <w:lang w:eastAsia="zh-TW"/>
        </w:rPr>
        <w:t xml:space="preserve">the difference </w:t>
      </w:r>
      <w:r w:rsidR="008A61F7">
        <w:rPr>
          <w:lang w:eastAsia="zh-TW"/>
        </w:rPr>
        <w:t xml:space="preserve">of </w:t>
      </w:r>
      <w:r w:rsidR="00A73DB3">
        <w:rPr>
          <w:lang w:eastAsia="zh-TW"/>
        </w:rPr>
        <w:t>the talking speed, and make a</w:t>
      </w:r>
      <w:r w:rsidR="008A61F7">
        <w:rPr>
          <w:lang w:eastAsia="zh-TW"/>
        </w:rPr>
        <w:t>n</w:t>
      </w:r>
      <w:r w:rsidR="00A73DB3">
        <w:rPr>
          <w:lang w:eastAsia="zh-TW"/>
        </w:rPr>
        <w:t xml:space="preserve"> appropriate compensation for the system.</w:t>
      </w:r>
      <w:r w:rsidR="00ED0CD4">
        <w:rPr>
          <w:lang w:eastAsia="zh-TW"/>
        </w:rPr>
        <w:t xml:space="preserve"> </w:t>
      </w:r>
      <w:r w:rsidR="00A73DB3">
        <w:rPr>
          <w:lang w:eastAsia="zh-TW"/>
        </w:rPr>
        <w:t>Artificial Neural Network</w:t>
      </w:r>
      <w:ins w:id="15" w:author="tsoule" w:date="2013-04-30T09:58:00Z">
        <w:r w:rsidR="002105B4">
          <w:rPr>
            <w:lang w:eastAsia="zh-TW"/>
          </w:rPr>
          <w:t>s</w:t>
        </w:r>
      </w:ins>
      <w:r w:rsidR="00A73DB3">
        <w:rPr>
          <w:lang w:eastAsia="zh-TW"/>
        </w:rPr>
        <w:t xml:space="preserve"> (ANN</w:t>
      </w:r>
      <w:ins w:id="16" w:author="tsoule" w:date="2013-04-30T09:58:00Z">
        <w:r w:rsidR="002105B4">
          <w:rPr>
            <w:lang w:eastAsia="zh-TW"/>
          </w:rPr>
          <w:t>s</w:t>
        </w:r>
      </w:ins>
      <w:r w:rsidR="00A73DB3">
        <w:rPr>
          <w:lang w:eastAsia="zh-TW"/>
        </w:rPr>
        <w:t xml:space="preserve">) can </w:t>
      </w:r>
      <w:ins w:id="17" w:author="tsoule" w:date="2013-04-30T09:58:00Z">
        <w:r w:rsidR="002105B4">
          <w:rPr>
            <w:lang w:eastAsia="zh-TW"/>
          </w:rPr>
          <w:t xml:space="preserve">often </w:t>
        </w:r>
      </w:ins>
      <w:r w:rsidR="00A73DB3">
        <w:rPr>
          <w:lang w:eastAsia="zh-TW"/>
        </w:rPr>
        <w:t xml:space="preserve">identify </w:t>
      </w:r>
      <w:del w:id="18" w:author="tsoule" w:date="2013-04-30T09:59:00Z">
        <w:r w:rsidR="00A73DB3" w:rsidDel="002105B4">
          <w:rPr>
            <w:lang w:eastAsia="zh-TW"/>
          </w:rPr>
          <w:delText xml:space="preserve">the </w:delText>
        </w:r>
      </w:del>
      <w:r w:rsidR="00A73DB3">
        <w:rPr>
          <w:lang w:eastAsia="zh-TW"/>
        </w:rPr>
        <w:t xml:space="preserve">voice input </w:t>
      </w:r>
      <w:del w:id="19" w:author="tsoule" w:date="2013-04-30T09:59:00Z">
        <w:r w:rsidR="00A73DB3" w:rsidDel="002105B4">
          <w:rPr>
            <w:lang w:eastAsia="zh-TW"/>
          </w:rPr>
          <w:delText>after gets enough</w:delText>
        </w:r>
      </w:del>
      <w:ins w:id="20" w:author="tsoule" w:date="2013-04-30T09:59:00Z">
        <w:r w:rsidR="002105B4">
          <w:rPr>
            <w:lang w:eastAsia="zh-TW"/>
          </w:rPr>
          <w:t>with sufficient</w:t>
        </w:r>
      </w:ins>
      <w:r w:rsidR="00A73DB3">
        <w:rPr>
          <w:lang w:eastAsia="zh-TW"/>
        </w:rPr>
        <w:t xml:space="preserve"> training</w:t>
      </w:r>
      <w:del w:id="21" w:author="tsoule" w:date="2013-04-30T09:59:00Z">
        <w:r w:rsidR="00A73DB3" w:rsidDel="002105B4">
          <w:rPr>
            <w:lang w:eastAsia="zh-TW"/>
          </w:rPr>
          <w:delText xml:space="preserve"> to create the learning parameter</w:delText>
        </w:r>
      </w:del>
      <w:r w:rsidR="00A73DB3">
        <w:rPr>
          <w:lang w:eastAsia="zh-TW"/>
        </w:rPr>
        <w:t xml:space="preserve">. </w:t>
      </w:r>
      <w:r w:rsidR="008A61F7">
        <w:rPr>
          <w:lang w:eastAsia="zh-TW"/>
        </w:rPr>
        <w:t xml:space="preserve">Hidden Markov Model (HMM) applies statistics to describe the symbol of voice, and analyze it for recognition. </w:t>
      </w:r>
      <w:r w:rsidR="00ED0CD4">
        <w:rPr>
          <w:lang w:eastAsia="zh-TW"/>
        </w:rPr>
        <w:t xml:space="preserve">There are some classifications to define VR </w:t>
      </w:r>
      <w:r w:rsidR="00F94103">
        <w:rPr>
          <w:lang w:eastAsia="zh-TW"/>
        </w:rPr>
        <w:t>systems;</w:t>
      </w:r>
      <w:r w:rsidR="00ED0CD4">
        <w:rPr>
          <w:lang w:eastAsia="zh-TW"/>
        </w:rPr>
        <w:t xml:space="preserve"> one of the most commons </w:t>
      </w:r>
      <w:r w:rsidR="00F94103">
        <w:rPr>
          <w:lang w:eastAsia="zh-TW"/>
        </w:rPr>
        <w:t>ways</w:t>
      </w:r>
      <w:r w:rsidR="00ED0CD4">
        <w:rPr>
          <w:lang w:eastAsia="zh-TW"/>
        </w:rPr>
        <w:t xml:space="preserve"> </w:t>
      </w:r>
      <w:r w:rsidR="00F94103">
        <w:rPr>
          <w:lang w:eastAsia="zh-TW"/>
        </w:rPr>
        <w:t>classifies VR system as speaker-dependent and speaker-independent system. Speaker-dependent system is designed for particular users, the system customize</w:t>
      </w:r>
      <w:ins w:id="22" w:author="tsoule" w:date="2013-04-30T09:59:00Z">
        <w:r w:rsidR="002105B4">
          <w:rPr>
            <w:lang w:eastAsia="zh-TW"/>
          </w:rPr>
          <w:t>s</w:t>
        </w:r>
      </w:ins>
      <w:r w:rsidR="00F94103">
        <w:rPr>
          <w:lang w:eastAsia="zh-TW"/>
        </w:rPr>
        <w:t xml:space="preserve"> the learning system to </w:t>
      </w:r>
      <w:del w:id="23" w:author="tsoule" w:date="2013-04-30T09:59:00Z">
        <w:r w:rsidR="00F94103" w:rsidDel="002105B4">
          <w:rPr>
            <w:lang w:eastAsia="zh-TW"/>
          </w:rPr>
          <w:delText>make a better</w:delText>
        </w:r>
      </w:del>
      <w:ins w:id="24" w:author="tsoule" w:date="2013-04-30T09:59:00Z">
        <w:r w:rsidR="002105B4">
          <w:rPr>
            <w:lang w:eastAsia="zh-TW"/>
          </w:rPr>
          <w:t>improve</w:t>
        </w:r>
      </w:ins>
      <w:r w:rsidR="00F94103">
        <w:rPr>
          <w:lang w:eastAsia="zh-TW"/>
        </w:rPr>
        <w:t xml:space="preserve"> recognition accuracy, but this system can not be guaranteed for other users.</w:t>
      </w:r>
      <w:r w:rsidR="005307E6">
        <w:rPr>
          <w:lang w:eastAsia="zh-TW"/>
        </w:rPr>
        <w:t xml:space="preserve"> Speaker-independent system is designing for normal users, </w:t>
      </w:r>
      <w:r w:rsidR="004A0916">
        <w:rPr>
          <w:lang w:eastAsia="zh-TW"/>
        </w:rPr>
        <w:t>it has more difficulties to implement</w:t>
      </w:r>
      <w:r w:rsidR="009F2D76">
        <w:rPr>
          <w:lang w:eastAsia="zh-TW"/>
        </w:rPr>
        <w:t>,</w:t>
      </w:r>
      <w:r w:rsidR="004A0916">
        <w:rPr>
          <w:lang w:eastAsia="zh-TW"/>
        </w:rPr>
        <w:t xml:space="preserve"> because the system requires collecting </w:t>
      </w:r>
      <w:r w:rsidR="009F2D76">
        <w:rPr>
          <w:lang w:eastAsia="zh-TW"/>
        </w:rPr>
        <w:t xml:space="preserve">huge of </w:t>
      </w:r>
      <w:r w:rsidR="004A0916">
        <w:rPr>
          <w:lang w:eastAsia="zh-TW"/>
        </w:rPr>
        <w:t xml:space="preserve">samples, so it is easier to cause errors than speaker-dependent system. To overcome this problem, speaker-independent used to have speaker adaptation functions, in </w:t>
      </w:r>
      <w:del w:id="25" w:author="tsoule" w:date="2013-04-30T10:00:00Z">
        <w:r w:rsidR="004A0916" w:rsidDel="002105B4">
          <w:rPr>
            <w:lang w:eastAsia="zh-TW"/>
          </w:rPr>
          <w:delText xml:space="preserve">the </w:delText>
        </w:r>
      </w:del>
      <w:r w:rsidR="004A0916">
        <w:rPr>
          <w:lang w:eastAsia="zh-TW"/>
        </w:rPr>
        <w:t>other words, when first use the VR sy</w:t>
      </w:r>
      <w:r w:rsidR="0081622B">
        <w:rPr>
          <w:lang w:eastAsia="zh-TW"/>
        </w:rPr>
        <w:t>stem, it requires users to record couple</w:t>
      </w:r>
      <w:r w:rsidR="004A0916">
        <w:rPr>
          <w:lang w:eastAsia="zh-TW"/>
        </w:rPr>
        <w:t xml:space="preserve"> sentence</w:t>
      </w:r>
      <w:r w:rsidR="0081622B">
        <w:rPr>
          <w:lang w:eastAsia="zh-TW"/>
        </w:rPr>
        <w:t>s</w:t>
      </w:r>
      <w:r w:rsidR="004A0916">
        <w:rPr>
          <w:lang w:eastAsia="zh-TW"/>
        </w:rPr>
        <w:t xml:space="preserve"> to build the database</w:t>
      </w:r>
      <w:r w:rsidR="0081622B">
        <w:rPr>
          <w:lang w:eastAsia="zh-TW"/>
        </w:rPr>
        <w:t>, and create</w:t>
      </w:r>
      <w:r w:rsidR="004A0916">
        <w:rPr>
          <w:lang w:eastAsia="zh-TW"/>
        </w:rPr>
        <w:t xml:space="preserve"> the </w:t>
      </w:r>
      <w:r w:rsidR="0081622B">
        <w:rPr>
          <w:lang w:eastAsia="zh-TW"/>
        </w:rPr>
        <w:t xml:space="preserve">adjusting parameter for each users. </w:t>
      </w:r>
      <w:r w:rsidR="00DE014B">
        <w:rPr>
          <w:lang w:eastAsia="zh-TW"/>
        </w:rPr>
        <w:t>When users operating the system, it can load these parameters to increase recognition accuracy.</w:t>
      </w:r>
      <w:r w:rsidR="008A61F7">
        <w:rPr>
          <w:lang w:eastAsia="zh-TW"/>
        </w:rPr>
        <w:t xml:space="preserve"> Voice recognition system still have bunch of difficulties need to o</w:t>
      </w:r>
      <w:r w:rsidR="00ED2454">
        <w:rPr>
          <w:lang w:eastAsia="zh-TW"/>
        </w:rPr>
        <w:t>vercome: different language, pronunciations</w:t>
      </w:r>
      <w:r w:rsidR="008A61F7">
        <w:rPr>
          <w:lang w:eastAsia="zh-TW"/>
        </w:rPr>
        <w:t>, background noise, continuous sentence…</w:t>
      </w:r>
      <w:r w:rsidR="00ED2454">
        <w:rPr>
          <w:lang w:eastAsia="zh-TW"/>
        </w:rPr>
        <w:t>etc.</w:t>
      </w:r>
      <w:r w:rsidR="00BC150B">
        <w:rPr>
          <w:lang w:eastAsia="zh-TW"/>
        </w:rPr>
        <w:t xml:space="preserve">  The ideal system of VR </w:t>
      </w:r>
      <w:r w:rsidR="008A61F7">
        <w:rPr>
          <w:lang w:eastAsia="zh-TW"/>
        </w:rPr>
        <w:t xml:space="preserve">can let human “talk to machine as </w:t>
      </w:r>
      <w:r w:rsidR="004C1553">
        <w:rPr>
          <w:lang w:eastAsia="zh-TW"/>
        </w:rPr>
        <w:t xml:space="preserve">real </w:t>
      </w:r>
      <w:r w:rsidR="008A61F7">
        <w:rPr>
          <w:lang w:eastAsia="zh-TW"/>
        </w:rPr>
        <w:t xml:space="preserve">human”, and that’s </w:t>
      </w:r>
      <w:r w:rsidR="004C1553">
        <w:rPr>
          <w:lang w:eastAsia="zh-TW"/>
        </w:rPr>
        <w:t xml:space="preserve">same ideal </w:t>
      </w:r>
      <w:r w:rsidR="009F2D76">
        <w:rPr>
          <w:lang w:eastAsia="zh-TW"/>
        </w:rPr>
        <w:t xml:space="preserve">as </w:t>
      </w:r>
      <w:r w:rsidR="008A61F7">
        <w:rPr>
          <w:lang w:eastAsia="zh-TW"/>
        </w:rPr>
        <w:t xml:space="preserve">artificial </w:t>
      </w:r>
      <w:r w:rsidR="009F2D76">
        <w:rPr>
          <w:lang w:eastAsia="zh-TW"/>
        </w:rPr>
        <w:t>intelligence.</w:t>
      </w:r>
    </w:p>
    <w:p w14:paraId="21FEF04C" w14:textId="77777777" w:rsidR="00BC150B" w:rsidRDefault="00BC150B" w:rsidP="000405AE">
      <w:pPr>
        <w:pStyle w:val="BodyText"/>
        <w:spacing w:line="360" w:lineRule="auto"/>
        <w:rPr>
          <w:lang w:eastAsia="zh-TW"/>
        </w:rPr>
      </w:pPr>
    </w:p>
    <w:p w14:paraId="5B112974" w14:textId="77777777" w:rsidR="004C1553" w:rsidRDefault="004C1553" w:rsidP="00BC150B">
      <w:pPr>
        <w:pStyle w:val="BodyText"/>
        <w:spacing w:line="360" w:lineRule="auto"/>
        <w:jc w:val="center"/>
        <w:rPr>
          <w:b/>
          <w:sz w:val="32"/>
          <w:szCs w:val="32"/>
          <w:lang w:eastAsia="zh-TW"/>
        </w:rPr>
      </w:pPr>
    </w:p>
    <w:p w14:paraId="3C70409A" w14:textId="77777777" w:rsidR="004C1553" w:rsidRDefault="004C1553" w:rsidP="00BC150B">
      <w:pPr>
        <w:pStyle w:val="BodyText"/>
        <w:spacing w:line="360" w:lineRule="auto"/>
        <w:jc w:val="center"/>
        <w:rPr>
          <w:b/>
          <w:sz w:val="32"/>
          <w:szCs w:val="32"/>
          <w:lang w:eastAsia="zh-TW"/>
        </w:rPr>
      </w:pPr>
    </w:p>
    <w:p w14:paraId="0368F10F" w14:textId="5B9055CF" w:rsidR="00BC150B" w:rsidRDefault="00BC150B" w:rsidP="00BC150B">
      <w:pPr>
        <w:pStyle w:val="BodyText"/>
        <w:spacing w:line="360" w:lineRule="auto"/>
        <w:jc w:val="center"/>
        <w:rPr>
          <w:b/>
          <w:sz w:val="32"/>
          <w:szCs w:val="32"/>
          <w:lang w:eastAsia="zh-TW"/>
        </w:rPr>
      </w:pPr>
      <w:r>
        <w:rPr>
          <w:b/>
          <w:sz w:val="32"/>
          <w:szCs w:val="32"/>
          <w:lang w:eastAsia="zh-TW"/>
        </w:rPr>
        <w:t>Window Function</w:t>
      </w:r>
    </w:p>
    <w:p w14:paraId="6070F377" w14:textId="16AF917B" w:rsidR="00C427BE" w:rsidRDefault="009736FF" w:rsidP="00C427BE">
      <w:pPr>
        <w:pStyle w:val="BodyText"/>
        <w:spacing w:line="360" w:lineRule="auto"/>
        <w:rPr>
          <w:lang w:eastAsia="zh-TW"/>
        </w:rPr>
      </w:pPr>
      <w:r w:rsidRPr="009736FF">
        <w:rPr>
          <w:lang w:eastAsia="zh-TW"/>
        </w:rPr>
        <w:t xml:space="preserve">Human’s </w:t>
      </w:r>
      <w:r>
        <w:rPr>
          <w:lang w:eastAsia="zh-TW"/>
        </w:rPr>
        <w:t xml:space="preserve">vocal organ changes its shape and position while talking, and makes different sounds, so vocal system can be sorted out as “time-varying system”; and the sound are belong to non-stationary signal, it means the signal changes with time. However, </w:t>
      </w:r>
      <w:r w:rsidR="001A5733">
        <w:rPr>
          <w:lang w:eastAsia="zh-TW"/>
        </w:rPr>
        <w:t xml:space="preserve">vocal organ won’t change its shape and location too much in a split time (about 20~30 </w:t>
      </w:r>
      <w:proofErr w:type="spellStart"/>
      <w:r w:rsidR="001A5733">
        <w:rPr>
          <w:lang w:eastAsia="zh-TW"/>
        </w:rPr>
        <w:t>ms</w:t>
      </w:r>
      <w:proofErr w:type="spellEnd"/>
      <w:r w:rsidR="001A5733">
        <w:rPr>
          <w:lang w:eastAsia="zh-TW"/>
        </w:rPr>
        <w:t>), apply with this feature can assume that the vocal system is a “time-invariant system” in each time zone; in the other word</w:t>
      </w:r>
      <w:r w:rsidR="0089309E">
        <w:rPr>
          <w:lang w:eastAsia="zh-TW"/>
        </w:rPr>
        <w:t>s, a vocal system can be classified</w:t>
      </w:r>
      <w:r w:rsidR="001A5733">
        <w:rPr>
          <w:lang w:eastAsia="zh-TW"/>
        </w:rPr>
        <w:t xml:space="preserve"> to be a “piece-wise stationary signal”.</w:t>
      </w:r>
    </w:p>
    <w:p w14:paraId="42E97BF4" w14:textId="02C91F9D" w:rsidR="00880C90" w:rsidRDefault="0089309E" w:rsidP="00C427BE">
      <w:pPr>
        <w:pStyle w:val="BodyText"/>
        <w:spacing w:line="360" w:lineRule="auto"/>
        <w:rPr>
          <w:lang w:eastAsia="zh-TW"/>
        </w:rPr>
      </w:pPr>
      <w:r>
        <w:rPr>
          <w:lang w:eastAsia="zh-TW"/>
        </w:rPr>
        <w:t xml:space="preserve">For a discrete voice signal x(n), use a window cover it and analyze it, and get the “speech features”, the part of </w:t>
      </w:r>
      <w:r w:rsidR="00880C90">
        <w:rPr>
          <w:lang w:eastAsia="zh-TW"/>
        </w:rPr>
        <w:t xml:space="preserve">speech is called a “sound frame”. In a whole sound signal can be split to several continuous speech frames, applies to the feature of human’s vocal system, it’s usually to set up by 20~30ms in one frame, and each frame will be overlap with next, the length of overlap usually to set up with 1/3 ~ </w:t>
      </w:r>
      <w:r w:rsidR="00BF2495">
        <w:rPr>
          <w:lang w:eastAsia="zh-TW"/>
        </w:rPr>
        <w:t xml:space="preserve">1/2 </w:t>
      </w:r>
      <w:r w:rsidR="00880C90">
        <w:rPr>
          <w:lang w:eastAsia="zh-TW"/>
        </w:rPr>
        <w:t xml:space="preserve">speech frames’ length, this can help to observe the change between each speech frames. </w:t>
      </w:r>
    </w:p>
    <w:p w14:paraId="686CEB55" w14:textId="12450939" w:rsidR="0089309E" w:rsidRPr="00880C90" w:rsidRDefault="00880C90" w:rsidP="00880C90">
      <w:pPr>
        <w:pStyle w:val="BodyText"/>
        <w:spacing w:line="240" w:lineRule="auto"/>
        <w:jc w:val="center"/>
        <w:rPr>
          <w:i/>
          <w:lang w:eastAsia="zh-TW"/>
        </w:rPr>
      </w:pPr>
      <w:r>
        <w:rPr>
          <w:i/>
          <w:noProof/>
        </w:rPr>
        <w:drawing>
          <wp:inline distT="0" distB="0" distL="0" distR="0" wp14:anchorId="1CDFD806" wp14:editId="504E15EA">
            <wp:extent cx="1996440" cy="1580742"/>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5 下午11.35.14.png"/>
                    <pic:cNvPicPr/>
                  </pic:nvPicPr>
                  <pic:blipFill>
                    <a:blip r:embed="rId9">
                      <a:extLst>
                        <a:ext uri="{28A0092B-C50C-407E-A947-70E740481C1C}">
                          <a14:useLocalDpi xmlns:a14="http://schemas.microsoft.com/office/drawing/2010/main" val="0"/>
                        </a:ext>
                      </a:extLst>
                    </a:blip>
                    <a:stretch>
                      <a:fillRect/>
                    </a:stretch>
                  </pic:blipFill>
                  <pic:spPr>
                    <a:xfrm>
                      <a:off x="0" y="0"/>
                      <a:ext cx="1997849" cy="1581858"/>
                    </a:xfrm>
                    <a:prstGeom prst="rect">
                      <a:avLst/>
                    </a:prstGeom>
                  </pic:spPr>
                </pic:pic>
              </a:graphicData>
            </a:graphic>
          </wp:inline>
        </w:drawing>
      </w:r>
    </w:p>
    <w:p w14:paraId="4C55674E" w14:textId="02D1F77B" w:rsidR="00BC150B" w:rsidRPr="0091102C" w:rsidRDefault="001D34DB" w:rsidP="00880C90">
      <w:pPr>
        <w:pStyle w:val="BodyText"/>
        <w:spacing w:line="240" w:lineRule="auto"/>
        <w:jc w:val="center"/>
        <w:rPr>
          <w:b/>
          <w:sz w:val="16"/>
          <w:szCs w:val="16"/>
          <w:lang w:eastAsia="zh-TW"/>
        </w:rPr>
      </w:pPr>
      <w:r w:rsidRPr="0091102C">
        <w:rPr>
          <w:b/>
          <w:sz w:val="16"/>
          <w:szCs w:val="16"/>
          <w:lang w:eastAsia="zh-TW"/>
        </w:rPr>
        <w:t>E</w:t>
      </w:r>
      <w:r w:rsidR="00880C90" w:rsidRPr="0091102C">
        <w:rPr>
          <w:b/>
          <w:sz w:val="16"/>
          <w:szCs w:val="16"/>
          <w:lang w:eastAsia="zh-TW"/>
        </w:rPr>
        <w:t>xample of sound frame processed</w:t>
      </w:r>
    </w:p>
    <w:p w14:paraId="1E530341" w14:textId="77777777" w:rsidR="00880C90" w:rsidRDefault="00880C90" w:rsidP="00880C90">
      <w:pPr>
        <w:pStyle w:val="BodyText"/>
        <w:spacing w:line="240" w:lineRule="auto"/>
        <w:jc w:val="center"/>
        <w:rPr>
          <w:sz w:val="16"/>
          <w:szCs w:val="16"/>
          <w:lang w:eastAsia="zh-TW"/>
        </w:rPr>
      </w:pPr>
    </w:p>
    <w:p w14:paraId="38AEB734" w14:textId="7B59AF31" w:rsidR="00312ABB" w:rsidRDefault="00BF2495" w:rsidP="00BF2495">
      <w:pPr>
        <w:pStyle w:val="BodyText"/>
        <w:spacing w:line="360" w:lineRule="auto"/>
        <w:rPr>
          <w:lang w:eastAsia="zh-TW"/>
        </w:rPr>
      </w:pPr>
      <w:r>
        <w:rPr>
          <w:lang w:eastAsia="zh-TW"/>
        </w:rPr>
        <w:t>The speech frames length affect the accuracy of the voice feature parameters, longer frames get more sample points to analyze</w:t>
      </w:r>
      <w:r w:rsidR="007A5283">
        <w:rPr>
          <w:lang w:eastAsia="zh-TW"/>
        </w:rPr>
        <w:t>, but a too long window will be hard to observe the change inside</w:t>
      </w:r>
      <w:r>
        <w:rPr>
          <w:lang w:eastAsia="zh-TW"/>
        </w:rPr>
        <w:t xml:space="preserve">. The most two commons windows apply to voice recognition are Rectangular window and Hamming window. </w:t>
      </w:r>
      <w:r w:rsidR="007A5283">
        <w:rPr>
          <w:lang w:eastAsia="zh-TW"/>
        </w:rPr>
        <w:t xml:space="preserve">Assume the length of window is </w:t>
      </w:r>
      <w:r w:rsidR="007A5283" w:rsidRPr="007A5283">
        <w:rPr>
          <w:b/>
          <w:i/>
          <w:lang w:eastAsia="zh-TW"/>
        </w:rPr>
        <w:t>N</w:t>
      </w:r>
      <w:r w:rsidR="007A5283">
        <w:rPr>
          <w:lang w:eastAsia="zh-TW"/>
        </w:rPr>
        <w:t>, the mathematic</w:t>
      </w:r>
      <w:r w:rsidR="002B7FB7">
        <w:rPr>
          <w:lang w:eastAsia="zh-TW"/>
        </w:rPr>
        <w:t xml:space="preserve"> formulas </w:t>
      </w:r>
      <w:r w:rsidR="007A5283">
        <w:rPr>
          <w:lang w:eastAsia="zh-TW"/>
        </w:rPr>
        <w:t>lists below:</w:t>
      </w:r>
    </w:p>
    <w:p w14:paraId="0628DF92" w14:textId="683A00D3" w:rsidR="00BF2495" w:rsidRPr="00BF2495" w:rsidRDefault="001D34DB" w:rsidP="00BF2495">
      <w:pPr>
        <w:pStyle w:val="BodyText"/>
        <w:spacing w:line="360" w:lineRule="auto"/>
        <w:rPr>
          <w:lang w:eastAsia="zh-TW"/>
        </w:rPr>
      </w:pPr>
      <w:r>
        <w:rPr>
          <w:noProof/>
        </w:rPr>
        <w:lastRenderedPageBreak/>
        <mc:AlternateContent>
          <mc:Choice Requires="wps">
            <w:drawing>
              <wp:anchor distT="0" distB="0" distL="114300" distR="114300" simplePos="0" relativeHeight="251659264" behindDoc="0" locked="0" layoutInCell="1" allowOverlap="1" wp14:anchorId="143E811C" wp14:editId="5389E1E9">
                <wp:simplePos x="0" y="0"/>
                <wp:positionH relativeFrom="column">
                  <wp:posOffset>0</wp:posOffset>
                </wp:positionH>
                <wp:positionV relativeFrom="paragraph">
                  <wp:posOffset>0</wp:posOffset>
                </wp:positionV>
                <wp:extent cx="5943600" cy="3175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3175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730D2A2" w14:textId="77777777" w:rsidR="00511075" w:rsidRDefault="00511075" w:rsidP="00BF2495">
                            <w:pPr>
                              <w:pStyle w:val="BodyText"/>
                              <w:spacing w:line="360" w:lineRule="auto"/>
                              <w:rPr>
                                <w:lang w:eastAsia="zh-TW"/>
                              </w:rPr>
                            </w:pPr>
                          </w:p>
                          <w:p w14:paraId="370D6C31" w14:textId="3F79BF3B" w:rsidR="00511075" w:rsidRDefault="00511075" w:rsidP="00A548F5">
                            <w:pPr>
                              <w:pStyle w:val="BodyText"/>
                              <w:spacing w:line="240" w:lineRule="auto"/>
                              <w:rPr>
                                <w:lang w:eastAsia="zh-TW"/>
                              </w:rPr>
                            </w:pPr>
                            <w:r>
                              <w:rPr>
                                <w:lang w:eastAsia="zh-TW"/>
                              </w:rPr>
                              <w:t xml:space="preserve">         </w:t>
                            </w:r>
                            <w:r>
                              <w:rPr>
                                <w:noProof/>
                              </w:rPr>
                              <w:drawing>
                                <wp:inline distT="0" distB="0" distL="0" distR="0" wp14:anchorId="43667395" wp14:editId="4C6CF0FF">
                                  <wp:extent cx="1554480" cy="4944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12.57.44.png"/>
                                          <pic:cNvPicPr/>
                                        </pic:nvPicPr>
                                        <pic:blipFill>
                                          <a:blip r:embed="rId10">
                                            <a:extLst>
                                              <a:ext uri="{28A0092B-C50C-407E-A947-70E740481C1C}">
                                                <a14:useLocalDpi xmlns:a14="http://schemas.microsoft.com/office/drawing/2010/main" val="0"/>
                                              </a:ext>
                                            </a:extLst>
                                          </a:blip>
                                          <a:stretch>
                                            <a:fillRect/>
                                          </a:stretch>
                                        </pic:blipFill>
                                        <pic:spPr>
                                          <a:xfrm>
                                            <a:off x="0" y="0"/>
                                            <a:ext cx="1560360" cy="496281"/>
                                          </a:xfrm>
                                          <a:prstGeom prst="rect">
                                            <a:avLst/>
                                          </a:prstGeom>
                                        </pic:spPr>
                                      </pic:pic>
                                    </a:graphicData>
                                  </a:graphic>
                                </wp:inline>
                              </w:drawing>
                            </w:r>
                            <w:r>
                              <w:rPr>
                                <w:lang w:eastAsia="zh-TW"/>
                              </w:rPr>
                              <w:t xml:space="preserve">                                      </w:t>
                            </w:r>
                            <w:r>
                              <w:rPr>
                                <w:noProof/>
                              </w:rPr>
                              <w:drawing>
                                <wp:inline distT="0" distB="0" distL="0" distR="0" wp14:anchorId="0A6646A0" wp14:editId="10B00F64">
                                  <wp:extent cx="2138680" cy="567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4.45.20.png"/>
                                          <pic:cNvPicPr/>
                                        </pic:nvPicPr>
                                        <pic:blipFill>
                                          <a:blip r:embed="rId11">
                                            <a:extLst>
                                              <a:ext uri="{28A0092B-C50C-407E-A947-70E740481C1C}">
                                                <a14:useLocalDpi xmlns:a14="http://schemas.microsoft.com/office/drawing/2010/main" val="0"/>
                                              </a:ext>
                                            </a:extLst>
                                          </a:blip>
                                          <a:stretch>
                                            <a:fillRect/>
                                          </a:stretch>
                                        </pic:blipFill>
                                        <pic:spPr>
                                          <a:xfrm>
                                            <a:off x="0" y="0"/>
                                            <a:ext cx="2141021" cy="567965"/>
                                          </a:xfrm>
                                          <a:prstGeom prst="rect">
                                            <a:avLst/>
                                          </a:prstGeom>
                                        </pic:spPr>
                                      </pic:pic>
                                    </a:graphicData>
                                  </a:graphic>
                                </wp:inline>
                              </w:drawing>
                            </w:r>
                            <w:r>
                              <w:rPr>
                                <w:lang w:eastAsia="zh-TW"/>
                              </w:rPr>
                              <w:tab/>
                            </w:r>
                            <w:r>
                              <w:rPr>
                                <w:lang w:eastAsia="zh-TW"/>
                              </w:rPr>
                              <w:tab/>
                            </w:r>
                          </w:p>
                          <w:p w14:paraId="18FC5764" w14:textId="77777777" w:rsidR="00511075" w:rsidRDefault="00511075" w:rsidP="00A548F5">
                            <w:pPr>
                              <w:pStyle w:val="BodyText"/>
                              <w:spacing w:line="240" w:lineRule="auto"/>
                              <w:rPr>
                                <w:sz w:val="16"/>
                                <w:szCs w:val="16"/>
                                <w:lang w:eastAsia="zh-TW"/>
                              </w:rPr>
                            </w:pPr>
                            <w:r>
                              <w:rPr>
                                <w:sz w:val="16"/>
                                <w:szCs w:val="16"/>
                                <w:lang w:eastAsia="zh-TW"/>
                              </w:rPr>
                              <w:t xml:space="preserve">                          Rectangular window                                                                                                Hamming window</w:t>
                            </w:r>
                          </w:p>
                          <w:p w14:paraId="23B144A9" w14:textId="77777777" w:rsidR="00511075" w:rsidRDefault="00511075" w:rsidP="001D34DB">
                            <w:pPr>
                              <w:pStyle w:val="BodyText"/>
                              <w:spacing w:line="360" w:lineRule="auto"/>
                              <w:rPr>
                                <w:lang w:eastAsia="zh-TW"/>
                              </w:rPr>
                            </w:pPr>
                            <w:r>
                              <w:rPr>
                                <w:lang w:eastAsia="zh-TW"/>
                              </w:rPr>
                              <w:t xml:space="preserve">     </w:t>
                            </w:r>
                            <w:r>
                              <w:rPr>
                                <w:noProof/>
                              </w:rPr>
                              <w:drawing>
                                <wp:inline distT="0" distB="0" distL="0" distR="0" wp14:anchorId="4D4B29B2" wp14:editId="578B7E9C">
                                  <wp:extent cx="2161410" cy="1767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12.png"/>
                                          <pic:cNvPicPr/>
                                        </pic:nvPicPr>
                                        <pic:blipFill>
                                          <a:blip r:embed="rId12">
                                            <a:extLst>
                                              <a:ext uri="{28A0092B-C50C-407E-A947-70E740481C1C}">
                                                <a14:useLocalDpi xmlns:a14="http://schemas.microsoft.com/office/drawing/2010/main" val="0"/>
                                              </a:ext>
                                            </a:extLst>
                                          </a:blip>
                                          <a:stretch>
                                            <a:fillRect/>
                                          </a:stretch>
                                        </pic:blipFill>
                                        <pic:spPr>
                                          <a:xfrm>
                                            <a:off x="0" y="0"/>
                                            <a:ext cx="2161410" cy="1767840"/>
                                          </a:xfrm>
                                          <a:prstGeom prst="rect">
                                            <a:avLst/>
                                          </a:prstGeom>
                                        </pic:spPr>
                                      </pic:pic>
                                    </a:graphicData>
                                  </a:graphic>
                                </wp:inline>
                              </w:drawing>
                            </w:r>
                            <w:r>
                              <w:rPr>
                                <w:lang w:eastAsia="zh-TW"/>
                              </w:rPr>
                              <w:t xml:space="preserve">                         </w:t>
                            </w:r>
                            <w:r>
                              <w:rPr>
                                <w:noProof/>
                              </w:rPr>
                              <w:drawing>
                                <wp:inline distT="0" distB="0" distL="0" distR="0" wp14:anchorId="1D85048F" wp14:editId="130CAC48">
                                  <wp:extent cx="2179320" cy="178717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33.png"/>
                                          <pic:cNvPicPr/>
                                        </pic:nvPicPr>
                                        <pic:blipFill>
                                          <a:blip r:embed="rId13">
                                            <a:extLst>
                                              <a:ext uri="{28A0092B-C50C-407E-A947-70E740481C1C}">
                                                <a14:useLocalDpi xmlns:a14="http://schemas.microsoft.com/office/drawing/2010/main" val="0"/>
                                              </a:ext>
                                            </a:extLst>
                                          </a:blip>
                                          <a:stretch>
                                            <a:fillRect/>
                                          </a:stretch>
                                        </pic:blipFill>
                                        <pic:spPr>
                                          <a:xfrm>
                                            <a:off x="0" y="0"/>
                                            <a:ext cx="2181931" cy="1789313"/>
                                          </a:xfrm>
                                          <a:prstGeom prst="rect">
                                            <a:avLst/>
                                          </a:prstGeom>
                                        </pic:spPr>
                                      </pic:pic>
                                    </a:graphicData>
                                  </a:graphic>
                                </wp:inline>
                              </w:drawing>
                            </w:r>
                          </w:p>
                          <w:p w14:paraId="0497596B" w14:textId="77777777" w:rsidR="00511075" w:rsidRPr="00D32120" w:rsidRDefault="00511075" w:rsidP="001D34DB">
                            <w:pPr>
                              <w:pStyle w:val="BodyText"/>
                              <w:spacing w:line="360" w:lineRule="auto"/>
                              <w:rPr>
                                <w:lang w:eastAsia="zh-TW"/>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 o:spid="_x0000_s1026" type="#_x0000_t202" style="position:absolute;margin-left:0;margin-top:0;width:468pt;height:250.0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" filled="f" stroked="f">
                <v:textbox style="mso-fit-shape-to-text:t">
                  <w:txbxContent>
                    <w:p w14:paraId="4730D2A2" w14:textId="77777777" w:rsidR="00511075" w:rsidRDefault="00511075" w:rsidP="00BF2495">
                      <w:pPr>
                        <w:pStyle w:val="BodyText"/>
                        <w:spacing w:line="360" w:lineRule="auto"/>
                        <w:rPr>
                          <w:lang w:eastAsia="zh-TW"/>
                        </w:rPr>
                      </w:pPr>
                    </w:p>
                    <w:p w14:paraId="370D6C31" w14:textId="3F79BF3B" w:rsidR="00511075" w:rsidRDefault="00511075" w:rsidP="00A548F5">
                      <w:pPr>
                        <w:pStyle w:val="BodyText"/>
                        <w:spacing w:line="240" w:lineRule="auto"/>
                        <w:rPr>
                          <w:lang w:eastAsia="zh-TW"/>
                        </w:rPr>
                      </w:pPr>
                      <w:r>
                        <w:rPr>
                          <w:lang w:eastAsia="zh-TW"/>
                        </w:rPr>
                        <w:t xml:space="preserve">         </w:t>
                      </w:r>
                      <w:r>
                        <w:rPr>
                          <w:noProof/>
                        </w:rPr>
                        <w:drawing>
                          <wp:inline distT="0" distB="0" distL="0" distR="0" wp14:anchorId="43667395" wp14:editId="4C6CF0FF">
                            <wp:extent cx="1554480" cy="4944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12.57.44.png"/>
                                    <pic:cNvPicPr/>
                                  </pic:nvPicPr>
                                  <pic:blipFill>
                                    <a:blip r:embed="rId14">
                                      <a:extLst>
                                        <a:ext uri="{28A0092B-C50C-407E-A947-70E740481C1C}">
                                          <a14:useLocalDpi xmlns:a14="http://schemas.microsoft.com/office/drawing/2010/main" val="0"/>
                                        </a:ext>
                                      </a:extLst>
                                    </a:blip>
                                    <a:stretch>
                                      <a:fillRect/>
                                    </a:stretch>
                                  </pic:blipFill>
                                  <pic:spPr>
                                    <a:xfrm>
                                      <a:off x="0" y="0"/>
                                      <a:ext cx="1560360" cy="496281"/>
                                    </a:xfrm>
                                    <a:prstGeom prst="rect">
                                      <a:avLst/>
                                    </a:prstGeom>
                                  </pic:spPr>
                                </pic:pic>
                              </a:graphicData>
                            </a:graphic>
                          </wp:inline>
                        </w:drawing>
                      </w:r>
                      <w:r>
                        <w:rPr>
                          <w:lang w:eastAsia="zh-TW"/>
                        </w:rPr>
                        <w:t xml:space="preserve">                                      </w:t>
                      </w:r>
                      <w:r>
                        <w:rPr>
                          <w:noProof/>
                        </w:rPr>
                        <w:drawing>
                          <wp:inline distT="0" distB="0" distL="0" distR="0" wp14:anchorId="0A6646A0" wp14:editId="10B00F64">
                            <wp:extent cx="2138680" cy="567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4.45.20.png"/>
                                    <pic:cNvPicPr/>
                                  </pic:nvPicPr>
                                  <pic:blipFill>
                                    <a:blip r:embed="rId15">
                                      <a:extLst>
                                        <a:ext uri="{28A0092B-C50C-407E-A947-70E740481C1C}">
                                          <a14:useLocalDpi xmlns:a14="http://schemas.microsoft.com/office/drawing/2010/main" val="0"/>
                                        </a:ext>
                                      </a:extLst>
                                    </a:blip>
                                    <a:stretch>
                                      <a:fillRect/>
                                    </a:stretch>
                                  </pic:blipFill>
                                  <pic:spPr>
                                    <a:xfrm>
                                      <a:off x="0" y="0"/>
                                      <a:ext cx="2141021" cy="567965"/>
                                    </a:xfrm>
                                    <a:prstGeom prst="rect">
                                      <a:avLst/>
                                    </a:prstGeom>
                                  </pic:spPr>
                                </pic:pic>
                              </a:graphicData>
                            </a:graphic>
                          </wp:inline>
                        </w:drawing>
                      </w:r>
                      <w:r>
                        <w:rPr>
                          <w:lang w:eastAsia="zh-TW"/>
                        </w:rPr>
                        <w:tab/>
                      </w:r>
                      <w:r>
                        <w:rPr>
                          <w:lang w:eastAsia="zh-TW"/>
                        </w:rPr>
                        <w:tab/>
                      </w:r>
                    </w:p>
                    <w:p w14:paraId="18FC5764" w14:textId="77777777" w:rsidR="00511075" w:rsidRDefault="00511075" w:rsidP="00A548F5">
                      <w:pPr>
                        <w:pStyle w:val="BodyText"/>
                        <w:spacing w:line="240" w:lineRule="auto"/>
                        <w:rPr>
                          <w:sz w:val="16"/>
                          <w:szCs w:val="16"/>
                          <w:lang w:eastAsia="zh-TW"/>
                        </w:rPr>
                      </w:pPr>
                      <w:r>
                        <w:rPr>
                          <w:sz w:val="16"/>
                          <w:szCs w:val="16"/>
                          <w:lang w:eastAsia="zh-TW"/>
                        </w:rPr>
                        <w:t xml:space="preserve">                          Rectangular window                                                                                                Hamming window</w:t>
                      </w:r>
                    </w:p>
                    <w:p w14:paraId="23B144A9" w14:textId="77777777" w:rsidR="00511075" w:rsidRDefault="00511075" w:rsidP="001D34DB">
                      <w:pPr>
                        <w:pStyle w:val="BodyText"/>
                        <w:spacing w:line="360" w:lineRule="auto"/>
                        <w:rPr>
                          <w:lang w:eastAsia="zh-TW"/>
                        </w:rPr>
                      </w:pPr>
                      <w:r>
                        <w:rPr>
                          <w:lang w:eastAsia="zh-TW"/>
                        </w:rPr>
                        <w:t xml:space="preserve">     </w:t>
                      </w:r>
                      <w:r>
                        <w:rPr>
                          <w:noProof/>
                        </w:rPr>
                        <w:drawing>
                          <wp:inline distT="0" distB="0" distL="0" distR="0" wp14:anchorId="4D4B29B2" wp14:editId="578B7E9C">
                            <wp:extent cx="2161410" cy="1767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12.png"/>
                                    <pic:cNvPicPr/>
                                  </pic:nvPicPr>
                                  <pic:blipFill>
                                    <a:blip r:embed="rId16">
                                      <a:extLst>
                                        <a:ext uri="{28A0092B-C50C-407E-A947-70E740481C1C}">
                                          <a14:useLocalDpi xmlns:a14="http://schemas.microsoft.com/office/drawing/2010/main" val="0"/>
                                        </a:ext>
                                      </a:extLst>
                                    </a:blip>
                                    <a:stretch>
                                      <a:fillRect/>
                                    </a:stretch>
                                  </pic:blipFill>
                                  <pic:spPr>
                                    <a:xfrm>
                                      <a:off x="0" y="0"/>
                                      <a:ext cx="2161410" cy="1767840"/>
                                    </a:xfrm>
                                    <a:prstGeom prst="rect">
                                      <a:avLst/>
                                    </a:prstGeom>
                                  </pic:spPr>
                                </pic:pic>
                              </a:graphicData>
                            </a:graphic>
                          </wp:inline>
                        </w:drawing>
                      </w:r>
                      <w:r>
                        <w:rPr>
                          <w:lang w:eastAsia="zh-TW"/>
                        </w:rPr>
                        <w:t xml:space="preserve">                         </w:t>
                      </w:r>
                      <w:r>
                        <w:rPr>
                          <w:noProof/>
                        </w:rPr>
                        <w:drawing>
                          <wp:inline distT="0" distB="0" distL="0" distR="0" wp14:anchorId="1D85048F" wp14:editId="130CAC48">
                            <wp:extent cx="2179320" cy="178717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33.png"/>
                                    <pic:cNvPicPr/>
                                  </pic:nvPicPr>
                                  <pic:blipFill>
                                    <a:blip r:embed="rId17">
                                      <a:extLst>
                                        <a:ext uri="{28A0092B-C50C-407E-A947-70E740481C1C}">
                                          <a14:useLocalDpi xmlns:a14="http://schemas.microsoft.com/office/drawing/2010/main" val="0"/>
                                        </a:ext>
                                      </a:extLst>
                                    </a:blip>
                                    <a:stretch>
                                      <a:fillRect/>
                                    </a:stretch>
                                  </pic:blipFill>
                                  <pic:spPr>
                                    <a:xfrm>
                                      <a:off x="0" y="0"/>
                                      <a:ext cx="2181931" cy="1789313"/>
                                    </a:xfrm>
                                    <a:prstGeom prst="rect">
                                      <a:avLst/>
                                    </a:prstGeom>
                                  </pic:spPr>
                                </pic:pic>
                              </a:graphicData>
                            </a:graphic>
                          </wp:inline>
                        </w:drawing>
                      </w:r>
                    </w:p>
                    <w:p w14:paraId="0497596B" w14:textId="77777777" w:rsidR="00511075" w:rsidRPr="00D32120" w:rsidRDefault="00511075" w:rsidP="001D34DB">
                      <w:pPr>
                        <w:pStyle w:val="BodyText"/>
                        <w:spacing w:line="360" w:lineRule="auto"/>
                        <w:rPr>
                          <w:lang w:eastAsia="zh-TW"/>
                        </w:rPr>
                      </w:pPr>
                    </w:p>
                  </w:txbxContent>
                </v:textbox>
                <w10:wrap type="square"/>
              </v:shape>
            </w:pict>
          </mc:Fallback>
        </mc:AlternateContent>
      </w:r>
      <w:r w:rsidR="00312ABB">
        <w:rPr>
          <w:lang w:eastAsia="zh-TW"/>
        </w:rPr>
        <w:t>Rectangular window is the most immediately method, when a window applies to a speech signal, only the part in window will be reserve</w:t>
      </w:r>
      <w:r w:rsidR="0023030C">
        <w:rPr>
          <w:lang w:eastAsia="zh-TW"/>
        </w:rPr>
        <w:t>d</w:t>
      </w:r>
      <w:r w:rsidR="00312ABB">
        <w:rPr>
          <w:lang w:eastAsia="zh-TW"/>
        </w:rPr>
        <w:t xml:space="preserve"> and analyze</w:t>
      </w:r>
      <w:r w:rsidR="0023030C">
        <w:rPr>
          <w:lang w:eastAsia="zh-TW"/>
        </w:rPr>
        <w:t>d</w:t>
      </w:r>
      <w:r w:rsidR="00312ABB">
        <w:rPr>
          <w:lang w:eastAsia="zh-TW"/>
        </w:rPr>
        <w:t xml:space="preserve">, otherwise will be set as 0.  But rectangular window will hard cut off the frame side directly, and it will cause the speech signal discontinuously, in the other words, it reduces the ability to analyze. Different as rectangular window, Hamming window can reduce the breaks </w:t>
      </w:r>
      <w:r w:rsidR="00DC163C">
        <w:rPr>
          <w:lang w:eastAsia="zh-TW"/>
        </w:rPr>
        <w:t xml:space="preserve">of a frame; it fades out </w:t>
      </w:r>
      <w:r w:rsidR="00A548F5">
        <w:rPr>
          <w:lang w:eastAsia="zh-TW"/>
        </w:rPr>
        <w:t>both side of the frame while apply to the voice signal.</w:t>
      </w:r>
    </w:p>
    <w:p w14:paraId="71B09E91" w14:textId="77777777" w:rsidR="00880C90" w:rsidRPr="00880C90" w:rsidRDefault="00880C90" w:rsidP="00880C90">
      <w:pPr>
        <w:pStyle w:val="BodyText"/>
        <w:spacing w:line="240" w:lineRule="auto"/>
        <w:rPr>
          <w:lang w:eastAsia="zh-TW"/>
        </w:rPr>
      </w:pPr>
    </w:p>
    <w:p w14:paraId="7706B691" w14:textId="4137ECC0" w:rsidR="00880C90" w:rsidRDefault="00204524" w:rsidP="00204524">
      <w:pPr>
        <w:pStyle w:val="BodyText"/>
        <w:spacing w:line="360" w:lineRule="auto"/>
        <w:jc w:val="center"/>
        <w:rPr>
          <w:b/>
          <w:sz w:val="32"/>
          <w:szCs w:val="32"/>
          <w:lang w:eastAsia="zh-TW"/>
        </w:rPr>
      </w:pPr>
      <w:r>
        <w:rPr>
          <w:b/>
          <w:sz w:val="32"/>
          <w:szCs w:val="32"/>
          <w:lang w:eastAsia="zh-TW"/>
        </w:rPr>
        <w:t>Speech Feature E</w:t>
      </w:r>
      <w:r w:rsidRPr="00204524">
        <w:rPr>
          <w:b/>
          <w:sz w:val="32"/>
          <w:szCs w:val="32"/>
          <w:lang w:eastAsia="zh-TW"/>
        </w:rPr>
        <w:t>xtraction</w:t>
      </w:r>
    </w:p>
    <w:p w14:paraId="4379870B" w14:textId="781BCF15" w:rsidR="00FD431B" w:rsidRDefault="004D76C4" w:rsidP="004D76C4">
      <w:pPr>
        <w:pStyle w:val="BodyText"/>
        <w:spacing w:line="360" w:lineRule="auto"/>
        <w:rPr>
          <w:lang w:eastAsia="zh-TW"/>
        </w:rPr>
      </w:pPr>
      <w:r>
        <w:rPr>
          <w:lang w:eastAsia="zh-TW"/>
        </w:rPr>
        <w:t xml:space="preserve">Every </w:t>
      </w:r>
      <w:r w:rsidR="00AB52B9">
        <w:rPr>
          <w:lang w:eastAsia="zh-TW"/>
        </w:rPr>
        <w:t>persons</w:t>
      </w:r>
      <w:r>
        <w:rPr>
          <w:lang w:eastAsia="zh-TW"/>
        </w:rPr>
        <w:t xml:space="preserve"> has their own different vocal system, inner and outer effects </w:t>
      </w:r>
      <w:r w:rsidR="00ED2454">
        <w:rPr>
          <w:lang w:eastAsia="zh-TW"/>
        </w:rPr>
        <w:t>can makes different sounds,</w:t>
      </w:r>
      <w:r>
        <w:rPr>
          <w:lang w:eastAsia="zh-TW"/>
        </w:rPr>
        <w:t xml:space="preserve"> even</w:t>
      </w:r>
      <w:r w:rsidR="00ED2454">
        <w:rPr>
          <w:lang w:eastAsia="zh-TW"/>
        </w:rPr>
        <w:t xml:space="preserve"> it comes</w:t>
      </w:r>
      <w:r>
        <w:rPr>
          <w:lang w:eastAsia="zh-TW"/>
        </w:rPr>
        <w:t xml:space="preserve"> from a same person; so it’s not worth it to compare the speech </w:t>
      </w:r>
      <w:r w:rsidR="0077606E">
        <w:rPr>
          <w:lang w:eastAsia="zh-TW"/>
        </w:rPr>
        <w:t xml:space="preserve">signal </w:t>
      </w:r>
      <w:r>
        <w:rPr>
          <w:lang w:eastAsia="zh-TW"/>
        </w:rPr>
        <w:t>wave figure</w:t>
      </w:r>
      <w:r w:rsidR="0077606E">
        <w:rPr>
          <w:lang w:eastAsia="zh-TW"/>
        </w:rPr>
        <w:t>s</w:t>
      </w:r>
      <w:r w:rsidR="00ED6744">
        <w:rPr>
          <w:lang w:eastAsia="zh-TW"/>
        </w:rPr>
        <w:t>, i</w:t>
      </w:r>
      <w:r>
        <w:rPr>
          <w:lang w:eastAsia="zh-TW"/>
        </w:rPr>
        <w:t>n the voice recognition system,</w:t>
      </w:r>
      <w:r w:rsidR="0077606E">
        <w:rPr>
          <w:lang w:eastAsia="zh-TW"/>
        </w:rPr>
        <w:t xml:space="preserve"> it</w:t>
      </w:r>
      <w:r>
        <w:rPr>
          <w:lang w:eastAsia="zh-TW"/>
        </w:rPr>
        <w:t xml:space="preserve"> </w:t>
      </w:r>
      <w:r w:rsidR="00ED2454">
        <w:rPr>
          <w:lang w:eastAsia="zh-TW"/>
        </w:rPr>
        <w:t>used</w:t>
      </w:r>
      <w:r w:rsidR="0077606E">
        <w:rPr>
          <w:lang w:eastAsia="zh-TW"/>
        </w:rPr>
        <w:t xml:space="preserve"> to extract “featu</w:t>
      </w:r>
      <w:r w:rsidR="00ED6744">
        <w:rPr>
          <w:lang w:eastAsia="zh-TW"/>
        </w:rPr>
        <w:t>re vector”</w:t>
      </w:r>
      <w:r w:rsidR="00ED2454">
        <w:rPr>
          <w:lang w:eastAsia="zh-TW"/>
        </w:rPr>
        <w:t>. F</w:t>
      </w:r>
      <w:r w:rsidR="0077606E">
        <w:rPr>
          <w:lang w:eastAsia="zh-TW"/>
        </w:rPr>
        <w:t>eature vectors</w:t>
      </w:r>
      <w:r w:rsidR="00ED2454">
        <w:rPr>
          <w:lang w:eastAsia="zh-TW"/>
        </w:rPr>
        <w:t xml:space="preserve"> are reflected to the </w:t>
      </w:r>
      <w:r w:rsidR="00ED6744">
        <w:rPr>
          <w:lang w:eastAsia="zh-TW"/>
        </w:rPr>
        <w:t>sound from each speech frames</w:t>
      </w:r>
      <w:r w:rsidR="0077606E">
        <w:rPr>
          <w:lang w:eastAsia="zh-TW"/>
        </w:rPr>
        <w:t>, it can replace the original figure to get a better effic</w:t>
      </w:r>
      <w:r w:rsidR="00146834">
        <w:rPr>
          <w:lang w:eastAsia="zh-TW"/>
        </w:rPr>
        <w:t>acy for analyzing</w:t>
      </w:r>
      <w:r w:rsidR="009A5532">
        <w:rPr>
          <w:lang w:eastAsia="zh-TW"/>
        </w:rPr>
        <w:t xml:space="preserve">. </w:t>
      </w:r>
      <w:r w:rsidR="00FD431B">
        <w:rPr>
          <w:lang w:eastAsia="zh-TW"/>
        </w:rPr>
        <w:t>It’s very important to choose a speech feature in every kinds of voice recognition system, a</w:t>
      </w:r>
      <w:r w:rsidR="009A5532">
        <w:rPr>
          <w:lang w:eastAsia="zh-TW"/>
        </w:rPr>
        <w:t>n important feature vector</w:t>
      </w:r>
      <w:r w:rsidR="0077606E">
        <w:rPr>
          <w:lang w:eastAsia="zh-TW"/>
        </w:rPr>
        <w:t xml:space="preserve"> </w:t>
      </w:r>
      <w:r w:rsidR="009A5532">
        <w:rPr>
          <w:lang w:eastAsia="zh-TW"/>
        </w:rPr>
        <w:t>applies to voice recognition</w:t>
      </w:r>
      <w:r w:rsidR="00ED6744">
        <w:rPr>
          <w:lang w:eastAsia="zh-TW"/>
        </w:rPr>
        <w:t xml:space="preserve"> system </w:t>
      </w:r>
      <w:r w:rsidR="00146834">
        <w:rPr>
          <w:lang w:eastAsia="zh-TW"/>
        </w:rPr>
        <w:t>is</w:t>
      </w:r>
      <w:r w:rsidR="009A5532">
        <w:rPr>
          <w:lang w:eastAsia="zh-TW"/>
        </w:rPr>
        <w:t xml:space="preserve"> “</w:t>
      </w:r>
      <w:r w:rsidR="00FD431B">
        <w:rPr>
          <w:lang w:eastAsia="zh-TW"/>
        </w:rPr>
        <w:t xml:space="preserve">Linear-Frequency </w:t>
      </w:r>
      <w:proofErr w:type="spellStart"/>
      <w:r w:rsidR="00FD431B">
        <w:rPr>
          <w:lang w:eastAsia="zh-TW"/>
        </w:rPr>
        <w:t>Cepstral</w:t>
      </w:r>
      <w:proofErr w:type="spellEnd"/>
      <w:r w:rsidR="00FD431B">
        <w:rPr>
          <w:lang w:eastAsia="zh-TW"/>
        </w:rPr>
        <w:t xml:space="preserve"> Coefficient</w:t>
      </w:r>
      <w:r w:rsidR="009A5532">
        <w:rPr>
          <w:lang w:eastAsia="zh-TW"/>
        </w:rPr>
        <w:t>”</w:t>
      </w:r>
      <w:r w:rsidR="00FD431B">
        <w:rPr>
          <w:lang w:eastAsia="zh-TW"/>
        </w:rPr>
        <w:t xml:space="preserve"> (LFCC)</w:t>
      </w:r>
      <w:r w:rsidR="009A5532">
        <w:rPr>
          <w:lang w:eastAsia="zh-TW"/>
        </w:rPr>
        <w:t xml:space="preserve">, it can help to get a better identify accuracy </w:t>
      </w:r>
      <w:r w:rsidR="00FD431B">
        <w:rPr>
          <w:lang w:eastAsia="zh-TW"/>
        </w:rPr>
        <w:t>for voice recognition</w:t>
      </w:r>
      <w:r w:rsidR="009A5532">
        <w:rPr>
          <w:lang w:eastAsia="zh-TW"/>
        </w:rPr>
        <w:t xml:space="preserve">. </w:t>
      </w:r>
      <w:r w:rsidR="00FD431B">
        <w:rPr>
          <w:lang w:eastAsia="zh-TW"/>
        </w:rPr>
        <w:t>To extract a speech feature, the most directly method is to send a vocal signal into a “</w:t>
      </w:r>
      <w:r w:rsidR="00E620B7">
        <w:rPr>
          <w:lang w:eastAsia="zh-TW"/>
        </w:rPr>
        <w:t>digital band-pass filter bank” to divide the single to several partitions and convert it, the output of the filter is the feature vector.</w:t>
      </w:r>
    </w:p>
    <w:p w14:paraId="0FE29274" w14:textId="283E78EE" w:rsidR="00FD431B" w:rsidRDefault="00FD431B" w:rsidP="0091102C">
      <w:pPr>
        <w:pStyle w:val="BodyText"/>
        <w:spacing w:line="240" w:lineRule="auto"/>
        <w:jc w:val="center"/>
        <w:rPr>
          <w:lang w:eastAsia="zh-TW"/>
        </w:rPr>
      </w:pPr>
      <w:r>
        <w:rPr>
          <w:noProof/>
        </w:rPr>
        <w:lastRenderedPageBreak/>
        <w:drawing>
          <wp:inline distT="0" distB="0" distL="0" distR="0" wp14:anchorId="767EDB77" wp14:editId="747A5F98">
            <wp:extent cx="3245028" cy="17119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5.42.08.png"/>
                    <pic:cNvPicPr/>
                  </pic:nvPicPr>
                  <pic:blipFill>
                    <a:blip r:embed="rId18">
                      <a:extLst>
                        <a:ext uri="{28A0092B-C50C-407E-A947-70E740481C1C}">
                          <a14:useLocalDpi xmlns:a14="http://schemas.microsoft.com/office/drawing/2010/main" val="0"/>
                        </a:ext>
                      </a:extLst>
                    </a:blip>
                    <a:stretch>
                      <a:fillRect/>
                    </a:stretch>
                  </pic:blipFill>
                  <pic:spPr>
                    <a:xfrm>
                      <a:off x="0" y="0"/>
                      <a:ext cx="3246147" cy="1712550"/>
                    </a:xfrm>
                    <a:prstGeom prst="rect">
                      <a:avLst/>
                    </a:prstGeom>
                  </pic:spPr>
                </pic:pic>
              </a:graphicData>
            </a:graphic>
          </wp:inline>
        </w:drawing>
      </w:r>
    </w:p>
    <w:p w14:paraId="05F61D2E" w14:textId="7218F9A3" w:rsidR="0091102C" w:rsidRPr="0091102C" w:rsidRDefault="0091102C" w:rsidP="0091102C">
      <w:pPr>
        <w:pStyle w:val="BodyText"/>
        <w:spacing w:line="240" w:lineRule="auto"/>
        <w:jc w:val="center"/>
        <w:rPr>
          <w:b/>
          <w:sz w:val="16"/>
          <w:szCs w:val="16"/>
          <w:lang w:eastAsia="zh-TW"/>
        </w:rPr>
      </w:pPr>
      <w:r w:rsidRPr="0091102C">
        <w:rPr>
          <w:b/>
          <w:sz w:val="16"/>
          <w:szCs w:val="16"/>
          <w:lang w:eastAsia="zh-TW"/>
        </w:rPr>
        <w:t>Digital band-pass filter bank</w:t>
      </w:r>
    </w:p>
    <w:p w14:paraId="1CCB579D" w14:textId="77777777" w:rsidR="00853976" w:rsidRDefault="00853976" w:rsidP="00FD431B">
      <w:pPr>
        <w:pStyle w:val="BodyText"/>
        <w:spacing w:line="360" w:lineRule="auto"/>
        <w:jc w:val="center"/>
        <w:rPr>
          <w:lang w:eastAsia="zh-TW"/>
        </w:rPr>
      </w:pPr>
    </w:p>
    <w:p w14:paraId="6C2BD5EC" w14:textId="058E0E8D" w:rsidR="00FA60F6" w:rsidRDefault="00E620B7" w:rsidP="004D76C4">
      <w:pPr>
        <w:pStyle w:val="BodyText"/>
        <w:spacing w:line="360" w:lineRule="auto"/>
        <w:rPr>
          <w:lang w:eastAsia="zh-TW"/>
        </w:rPr>
      </w:pPr>
      <w:r>
        <w:rPr>
          <w:lang w:eastAsia="zh-TW"/>
        </w:rPr>
        <w:t xml:space="preserve">With </w:t>
      </w:r>
      <w:r w:rsidR="00FA60F6">
        <w:rPr>
          <w:lang w:eastAsia="zh-TW"/>
        </w:rPr>
        <w:t>speech feature vectors, it becomes easier to do comparison. In the present time, the most common methods to do voice recognition are Dynamic Time Warping and Artificial Anural Network. The complete voice recognition process figure shows below.</w:t>
      </w:r>
    </w:p>
    <w:p w14:paraId="3B0D3A9B" w14:textId="791541BE" w:rsidR="00FA60F6" w:rsidRDefault="00FA60F6" w:rsidP="0091102C">
      <w:pPr>
        <w:pStyle w:val="BodyText"/>
        <w:spacing w:line="240" w:lineRule="auto"/>
        <w:jc w:val="center"/>
        <w:rPr>
          <w:lang w:eastAsia="zh-TW"/>
        </w:rPr>
      </w:pPr>
      <w:r>
        <w:rPr>
          <w:noProof/>
        </w:rPr>
        <w:drawing>
          <wp:inline distT="0" distB="0" distL="0" distR="0" wp14:anchorId="3F881002" wp14:editId="1FE3B57E">
            <wp:extent cx="2955131" cy="1295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3123.jpg"/>
                    <pic:cNvPicPr/>
                  </pic:nvPicPr>
                  <pic:blipFill>
                    <a:blip r:embed="rId19">
                      <a:extLst>
                        <a:ext uri="{28A0092B-C50C-407E-A947-70E740481C1C}">
                          <a14:useLocalDpi xmlns:a14="http://schemas.microsoft.com/office/drawing/2010/main" val="0"/>
                        </a:ext>
                      </a:extLst>
                    </a:blip>
                    <a:stretch>
                      <a:fillRect/>
                    </a:stretch>
                  </pic:blipFill>
                  <pic:spPr>
                    <a:xfrm>
                      <a:off x="0" y="0"/>
                      <a:ext cx="2955131" cy="1295400"/>
                    </a:xfrm>
                    <a:prstGeom prst="rect">
                      <a:avLst/>
                    </a:prstGeom>
                  </pic:spPr>
                </pic:pic>
              </a:graphicData>
            </a:graphic>
          </wp:inline>
        </w:drawing>
      </w:r>
    </w:p>
    <w:p w14:paraId="3D7EAB59" w14:textId="3F804D13" w:rsidR="0091102C" w:rsidRPr="0091102C" w:rsidRDefault="0091102C" w:rsidP="0091102C">
      <w:pPr>
        <w:pStyle w:val="BodyText"/>
        <w:spacing w:line="240" w:lineRule="auto"/>
        <w:jc w:val="center"/>
        <w:rPr>
          <w:b/>
          <w:sz w:val="16"/>
          <w:szCs w:val="16"/>
          <w:lang w:eastAsia="zh-TW"/>
        </w:rPr>
      </w:pPr>
      <w:r w:rsidRPr="0091102C">
        <w:rPr>
          <w:b/>
          <w:sz w:val="16"/>
          <w:szCs w:val="16"/>
          <w:lang w:eastAsia="zh-TW"/>
        </w:rPr>
        <w:t>Process of voice recognition</w:t>
      </w:r>
    </w:p>
    <w:p w14:paraId="7DB67770" w14:textId="77777777" w:rsidR="00FA60F6" w:rsidRPr="004D76C4" w:rsidRDefault="00FA60F6" w:rsidP="00FA60F6">
      <w:pPr>
        <w:pStyle w:val="BodyText"/>
        <w:spacing w:line="360" w:lineRule="auto"/>
        <w:jc w:val="center"/>
        <w:rPr>
          <w:lang w:eastAsia="zh-TW"/>
        </w:rPr>
      </w:pPr>
    </w:p>
    <w:p w14:paraId="371D9741" w14:textId="736D7FFB" w:rsidR="00204524" w:rsidRPr="00204524" w:rsidRDefault="00204524" w:rsidP="00A1611B">
      <w:pPr>
        <w:pStyle w:val="BodyText"/>
        <w:spacing w:line="360" w:lineRule="auto"/>
        <w:jc w:val="center"/>
        <w:rPr>
          <w:b/>
          <w:sz w:val="32"/>
          <w:szCs w:val="32"/>
          <w:lang w:eastAsia="zh-TW"/>
        </w:rPr>
      </w:pPr>
      <w:r>
        <w:rPr>
          <w:b/>
          <w:sz w:val="32"/>
          <w:szCs w:val="32"/>
          <w:lang w:eastAsia="zh-TW"/>
        </w:rPr>
        <w:t>Dynamic Time Warping</w:t>
      </w:r>
    </w:p>
    <w:p w14:paraId="5796E085" w14:textId="7BFB9DB2" w:rsidR="00880C90" w:rsidRDefault="00A1611B" w:rsidP="00A1611B">
      <w:pPr>
        <w:pStyle w:val="BodyText"/>
        <w:spacing w:line="360" w:lineRule="auto"/>
        <w:rPr>
          <w:lang w:eastAsia="zh-TW"/>
        </w:rPr>
      </w:pPr>
      <w:r>
        <w:rPr>
          <w:lang w:eastAsia="zh-TW"/>
        </w:rPr>
        <w:t xml:space="preserve">To compare two speeches, it needs to extract each speech signals’ feature vectors. So first it need to apply the hamming window and split a speech to an array of continuous speech frames, and extract each frames’ speech features for comparing. In the figure, </w:t>
      </w:r>
      <w:r w:rsidR="00FA4DCF">
        <w:rPr>
          <w:lang w:eastAsia="zh-TW"/>
        </w:rPr>
        <w:t xml:space="preserve">vectors on </w:t>
      </w:r>
      <w:proofErr w:type="spellStart"/>
      <w:r w:rsidR="001427E8">
        <w:rPr>
          <w:lang w:eastAsia="zh-TW"/>
        </w:rPr>
        <w:t>i</w:t>
      </w:r>
      <w:proofErr w:type="spellEnd"/>
      <w:r w:rsidR="001427E8">
        <w:rPr>
          <w:lang w:eastAsia="zh-TW"/>
        </w:rPr>
        <w:t>-axis</w:t>
      </w:r>
      <w:r>
        <w:rPr>
          <w:lang w:eastAsia="zh-TW"/>
        </w:rPr>
        <w:t xml:space="preserve"> </w:t>
      </w:r>
      <w:r w:rsidR="00FA4DCF">
        <w:rPr>
          <w:lang w:eastAsia="zh-TW"/>
        </w:rPr>
        <w:t>are input (test) speech, it has totally I frames, and reference (sample) speech on the j-</w:t>
      </w:r>
      <w:r w:rsidR="001427E8">
        <w:rPr>
          <w:lang w:eastAsia="zh-TW"/>
        </w:rPr>
        <w:t>axis</w:t>
      </w:r>
      <w:r w:rsidR="00FA4DCF">
        <w:rPr>
          <w:lang w:eastAsia="zh-TW"/>
        </w:rPr>
        <w:t>, has totally J frames, (</w:t>
      </w:r>
      <w:proofErr w:type="spellStart"/>
      <w:r w:rsidR="00FA4DCF">
        <w:rPr>
          <w:lang w:eastAsia="zh-TW"/>
        </w:rPr>
        <w:t>i</w:t>
      </w:r>
      <w:proofErr w:type="gramStart"/>
      <w:r w:rsidR="00FA4DCF">
        <w:rPr>
          <w:lang w:eastAsia="zh-TW"/>
        </w:rPr>
        <w:t>,j</w:t>
      </w:r>
      <w:proofErr w:type="spellEnd"/>
      <w:proofErr w:type="gramEnd"/>
      <w:r w:rsidR="00FA4DCF">
        <w:rPr>
          <w:lang w:eastAsia="zh-TW"/>
        </w:rPr>
        <w:t xml:space="preserve">) shows the </w:t>
      </w:r>
      <w:proofErr w:type="spellStart"/>
      <w:r w:rsidR="00FA4DCF">
        <w:rPr>
          <w:lang w:eastAsia="zh-TW"/>
        </w:rPr>
        <w:t>i</w:t>
      </w:r>
      <w:proofErr w:type="spellEnd"/>
      <w:r w:rsidR="00FA4DCF">
        <w:rPr>
          <w:lang w:eastAsia="zh-TW"/>
        </w:rPr>
        <w:t>(</w:t>
      </w:r>
      <w:proofErr w:type="spellStart"/>
      <w:r w:rsidR="00FA4DCF">
        <w:rPr>
          <w:lang w:eastAsia="zh-TW"/>
        </w:rPr>
        <w:t>th</w:t>
      </w:r>
      <w:proofErr w:type="spellEnd"/>
      <w:r w:rsidR="00FA4DCF">
        <w:rPr>
          <w:lang w:eastAsia="zh-TW"/>
        </w:rPr>
        <w:t>) and j(</w:t>
      </w:r>
      <w:proofErr w:type="spellStart"/>
      <w:r w:rsidR="00FA4DCF">
        <w:rPr>
          <w:lang w:eastAsia="zh-TW"/>
        </w:rPr>
        <w:t>th</w:t>
      </w:r>
      <w:proofErr w:type="spellEnd"/>
      <w:r w:rsidR="00FA4DCF">
        <w:rPr>
          <w:lang w:eastAsia="zh-TW"/>
        </w:rPr>
        <w:t>) frames to compare.</w:t>
      </w:r>
    </w:p>
    <w:p w14:paraId="07F87D21" w14:textId="7E483170" w:rsidR="00FA4DCF" w:rsidRDefault="00FA4DCF" w:rsidP="00FA4DCF">
      <w:pPr>
        <w:pStyle w:val="BodyText"/>
        <w:spacing w:line="360" w:lineRule="auto"/>
        <w:jc w:val="center"/>
        <w:rPr>
          <w:lang w:eastAsia="zh-TW"/>
        </w:rPr>
      </w:pPr>
      <w:r>
        <w:rPr>
          <w:noProof/>
        </w:rPr>
        <w:drawing>
          <wp:inline distT="0" distB="0" distL="0" distR="0" wp14:anchorId="6E3927A5" wp14:editId="143415FD">
            <wp:extent cx="1312929" cy="142748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6.25.23.png"/>
                    <pic:cNvPicPr/>
                  </pic:nvPicPr>
                  <pic:blipFill>
                    <a:blip r:embed="rId20">
                      <a:extLst>
                        <a:ext uri="{28A0092B-C50C-407E-A947-70E740481C1C}">
                          <a14:useLocalDpi xmlns:a14="http://schemas.microsoft.com/office/drawing/2010/main" val="0"/>
                        </a:ext>
                      </a:extLst>
                    </a:blip>
                    <a:stretch>
                      <a:fillRect/>
                    </a:stretch>
                  </pic:blipFill>
                  <pic:spPr>
                    <a:xfrm>
                      <a:off x="0" y="0"/>
                      <a:ext cx="1313362" cy="1427951"/>
                    </a:xfrm>
                    <a:prstGeom prst="rect">
                      <a:avLst/>
                    </a:prstGeom>
                  </pic:spPr>
                </pic:pic>
              </a:graphicData>
            </a:graphic>
          </wp:inline>
        </w:drawing>
      </w:r>
      <w:r w:rsidR="0091102C">
        <w:rPr>
          <w:b/>
          <w:sz w:val="16"/>
          <w:szCs w:val="16"/>
          <w:lang w:eastAsia="zh-TW"/>
        </w:rPr>
        <w:t xml:space="preserve">Comparison figure                        </w:t>
      </w:r>
      <w:r w:rsidR="00093097" w:rsidRPr="00093097">
        <w:rPr>
          <w:noProof/>
        </w:rPr>
        <w:drawing>
          <wp:inline distT="0" distB="0" distL="0" distR="0" wp14:anchorId="57E6A396" wp14:editId="7B699C98">
            <wp:extent cx="1356360" cy="144454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7.44.03.png"/>
                    <pic:cNvPicPr/>
                  </pic:nvPicPr>
                  <pic:blipFill>
                    <a:blip r:embed="rId21">
                      <a:extLst>
                        <a:ext uri="{28A0092B-C50C-407E-A947-70E740481C1C}">
                          <a14:useLocalDpi xmlns:a14="http://schemas.microsoft.com/office/drawing/2010/main" val="0"/>
                        </a:ext>
                      </a:extLst>
                    </a:blip>
                    <a:stretch>
                      <a:fillRect/>
                    </a:stretch>
                  </pic:blipFill>
                  <pic:spPr>
                    <a:xfrm>
                      <a:off x="0" y="0"/>
                      <a:ext cx="1358196" cy="1446499"/>
                    </a:xfrm>
                    <a:prstGeom prst="rect">
                      <a:avLst/>
                    </a:prstGeom>
                  </pic:spPr>
                </pic:pic>
              </a:graphicData>
            </a:graphic>
          </wp:inline>
        </w:drawing>
      </w:r>
      <w:r w:rsidR="0091102C">
        <w:rPr>
          <w:b/>
          <w:sz w:val="16"/>
          <w:szCs w:val="16"/>
          <w:lang w:eastAsia="zh-TW"/>
        </w:rPr>
        <w:t>B</w:t>
      </w:r>
      <w:r w:rsidR="0091102C" w:rsidRPr="0091102C">
        <w:rPr>
          <w:b/>
          <w:sz w:val="16"/>
          <w:szCs w:val="16"/>
          <w:lang w:eastAsia="zh-TW"/>
        </w:rPr>
        <w:t>est path comparison</w:t>
      </w:r>
    </w:p>
    <w:p w14:paraId="2353B964" w14:textId="77777777" w:rsidR="00FA4DCF" w:rsidRDefault="00FA4DCF" w:rsidP="00FA4DCF">
      <w:pPr>
        <w:pStyle w:val="BodyText"/>
        <w:spacing w:line="360" w:lineRule="auto"/>
        <w:jc w:val="center"/>
        <w:rPr>
          <w:lang w:eastAsia="zh-TW"/>
        </w:rPr>
      </w:pPr>
    </w:p>
    <w:p w14:paraId="5B188E5F" w14:textId="096B5DB9" w:rsidR="00093097" w:rsidRDefault="00FA4DCF" w:rsidP="00FA4DCF">
      <w:pPr>
        <w:pStyle w:val="BodyText"/>
        <w:spacing w:line="360" w:lineRule="auto"/>
        <w:rPr>
          <w:lang w:eastAsia="zh-TW"/>
        </w:rPr>
      </w:pPr>
      <w:r>
        <w:rPr>
          <w:lang w:eastAsia="zh-TW"/>
        </w:rPr>
        <w:lastRenderedPageBreak/>
        <w:t>But the test speech and sample speech has different length, it can’t be compared directly. Applying to dynami</w:t>
      </w:r>
      <w:r w:rsidR="007A3D3B">
        <w:rPr>
          <w:lang w:eastAsia="zh-TW"/>
        </w:rPr>
        <w:t xml:space="preserve">c programming method to adjust the </w:t>
      </w:r>
      <w:proofErr w:type="spellStart"/>
      <w:r w:rsidR="007A3D3B">
        <w:rPr>
          <w:lang w:eastAsia="zh-TW"/>
        </w:rPr>
        <w:t>i</w:t>
      </w:r>
      <w:proofErr w:type="spellEnd"/>
      <w:r w:rsidR="007A3D3B">
        <w:rPr>
          <w:lang w:eastAsia="zh-TW"/>
        </w:rPr>
        <w:t>-axis and let two frames have more similar length, this method calls dynamic time warping, it can find a best path from (</w:t>
      </w:r>
      <w:proofErr w:type="spellStart"/>
      <w:r w:rsidR="007A3D3B">
        <w:rPr>
          <w:lang w:eastAsia="zh-TW"/>
        </w:rPr>
        <w:t>l,l</w:t>
      </w:r>
      <w:proofErr w:type="spellEnd"/>
      <w:r w:rsidR="007A3D3B">
        <w:rPr>
          <w:lang w:eastAsia="zh-TW"/>
        </w:rPr>
        <w:t>) to (I,J).</w:t>
      </w:r>
      <w:r w:rsidR="0033058E">
        <w:rPr>
          <w:lang w:eastAsia="zh-TW"/>
        </w:rPr>
        <w:t xml:space="preserve"> Each points on the path explains the moment of speech features in the same moment, if test speech signal g</w:t>
      </w:r>
      <w:r w:rsidR="005213CD">
        <w:rPr>
          <w:lang w:eastAsia="zh-TW"/>
        </w:rPr>
        <w:t xml:space="preserve">ets one grid transition on </w:t>
      </w:r>
      <w:proofErr w:type="spellStart"/>
      <w:r w:rsidR="005213CD">
        <w:rPr>
          <w:lang w:eastAsia="zh-TW"/>
        </w:rPr>
        <w:t>i</w:t>
      </w:r>
      <w:proofErr w:type="spellEnd"/>
      <w:r w:rsidR="005213CD">
        <w:rPr>
          <w:lang w:eastAsia="zh-TW"/>
        </w:rPr>
        <w:t>-axis but j-</w:t>
      </w:r>
      <w:r w:rsidR="0033058E">
        <w:rPr>
          <w:lang w:eastAsia="zh-TW"/>
        </w:rPr>
        <w:t>a</w:t>
      </w:r>
      <w:r w:rsidR="005213CD">
        <w:rPr>
          <w:lang w:eastAsia="zh-TW"/>
        </w:rPr>
        <w:t>xi</w:t>
      </w:r>
      <w:r w:rsidR="0033058E">
        <w:rPr>
          <w:lang w:eastAsia="zh-TW"/>
        </w:rPr>
        <w:t>s</w:t>
      </w:r>
      <w:r w:rsidR="005213CD">
        <w:rPr>
          <w:lang w:eastAsia="zh-TW"/>
        </w:rPr>
        <w:t xml:space="preserve"> doesn’t</w:t>
      </w:r>
      <w:r w:rsidR="0033058E">
        <w:rPr>
          <w:lang w:eastAsia="zh-TW"/>
        </w:rPr>
        <w:t xml:space="preserve">, it explains the sample speech has a faster changes, </w:t>
      </w:r>
      <w:r w:rsidR="005213CD">
        <w:rPr>
          <w:lang w:eastAsia="zh-TW"/>
        </w:rPr>
        <w:t xml:space="preserve">on the other hands, if it moves on j-axis but not </w:t>
      </w:r>
      <w:proofErr w:type="spellStart"/>
      <w:r w:rsidR="005213CD">
        <w:rPr>
          <w:lang w:eastAsia="zh-TW"/>
        </w:rPr>
        <w:t>i</w:t>
      </w:r>
      <w:proofErr w:type="spellEnd"/>
      <w:r w:rsidR="005213CD">
        <w:rPr>
          <w:lang w:eastAsia="zh-TW"/>
        </w:rPr>
        <w:t xml:space="preserve">-axis, the sample speech goes slower. To define a variable </w:t>
      </w:r>
      <w:r w:rsidR="005213CD">
        <w:rPr>
          <w:noProof/>
        </w:rPr>
        <w:drawing>
          <wp:inline distT="0" distB="0" distL="0" distR="0" wp14:anchorId="04C3F92F" wp14:editId="2DAA5B2F">
            <wp:extent cx="452120" cy="1845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7.41.00.png"/>
                    <pic:cNvPicPr/>
                  </pic:nvPicPr>
                  <pic:blipFill>
                    <a:blip r:embed="rId22">
                      <a:extLst>
                        <a:ext uri="{28A0092B-C50C-407E-A947-70E740481C1C}">
                          <a14:useLocalDpi xmlns:a14="http://schemas.microsoft.com/office/drawing/2010/main" val="0"/>
                        </a:ext>
                      </a:extLst>
                    </a:blip>
                    <a:stretch>
                      <a:fillRect/>
                    </a:stretch>
                  </pic:blipFill>
                  <pic:spPr>
                    <a:xfrm>
                      <a:off x="0" y="0"/>
                      <a:ext cx="452705" cy="184779"/>
                    </a:xfrm>
                    <a:prstGeom prst="rect">
                      <a:avLst/>
                    </a:prstGeom>
                  </pic:spPr>
                </pic:pic>
              </a:graphicData>
            </a:graphic>
          </wp:inline>
        </w:drawing>
      </w:r>
      <w:r w:rsidR="005213CD">
        <w:rPr>
          <w:lang w:eastAsia="zh-TW"/>
        </w:rPr>
        <w:t xml:space="preserve">, it’s the distance between the test speech and sample speech; </w:t>
      </w:r>
      <w:r w:rsidR="00093097">
        <w:rPr>
          <w:noProof/>
        </w:rPr>
        <w:drawing>
          <wp:inline distT="0" distB="0" distL="0" distR="0" wp14:anchorId="17646A70" wp14:editId="3381B522">
            <wp:extent cx="1102360" cy="159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1.27.png"/>
                    <pic:cNvPicPr/>
                  </pic:nvPicPr>
                  <pic:blipFill>
                    <a:blip r:embed="rId23">
                      <a:extLst>
                        <a:ext uri="{28A0092B-C50C-407E-A947-70E740481C1C}">
                          <a14:useLocalDpi xmlns:a14="http://schemas.microsoft.com/office/drawing/2010/main" val="0"/>
                        </a:ext>
                      </a:extLst>
                    </a:blip>
                    <a:stretch>
                      <a:fillRect/>
                    </a:stretch>
                  </pic:blipFill>
                  <pic:spPr>
                    <a:xfrm>
                      <a:off x="0" y="0"/>
                      <a:ext cx="1102360" cy="159762"/>
                    </a:xfrm>
                    <a:prstGeom prst="rect">
                      <a:avLst/>
                    </a:prstGeom>
                  </pic:spPr>
                </pic:pic>
              </a:graphicData>
            </a:graphic>
          </wp:inline>
        </w:drawing>
      </w:r>
      <w:r w:rsidR="00093097">
        <w:rPr>
          <w:lang w:eastAsia="zh-TW"/>
        </w:rPr>
        <w:t xml:space="preserve"> is the weight of the transition from </w:t>
      </w:r>
      <w:r w:rsidR="00093097">
        <w:rPr>
          <w:noProof/>
        </w:rPr>
        <w:drawing>
          <wp:inline distT="0" distB="0" distL="0" distR="0" wp14:anchorId="6AD7D002" wp14:editId="675D413C">
            <wp:extent cx="553720" cy="1570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2.38.png"/>
                    <pic:cNvPicPr/>
                  </pic:nvPicPr>
                  <pic:blipFill>
                    <a:blip r:embed="rId24">
                      <a:extLst>
                        <a:ext uri="{28A0092B-C50C-407E-A947-70E740481C1C}">
                          <a14:useLocalDpi xmlns:a14="http://schemas.microsoft.com/office/drawing/2010/main" val="0"/>
                        </a:ext>
                      </a:extLst>
                    </a:blip>
                    <a:stretch>
                      <a:fillRect/>
                    </a:stretch>
                  </pic:blipFill>
                  <pic:spPr>
                    <a:xfrm>
                      <a:off x="0" y="0"/>
                      <a:ext cx="553720" cy="157025"/>
                    </a:xfrm>
                    <a:prstGeom prst="rect">
                      <a:avLst/>
                    </a:prstGeom>
                  </pic:spPr>
                </pic:pic>
              </a:graphicData>
            </a:graphic>
          </wp:inline>
        </w:drawing>
      </w:r>
      <w:r w:rsidR="00093097">
        <w:rPr>
          <w:lang w:eastAsia="zh-TW"/>
        </w:rPr>
        <w:t xml:space="preserve"> to </w:t>
      </w:r>
      <w:r w:rsidR="00093097">
        <w:rPr>
          <w:noProof/>
        </w:rPr>
        <w:drawing>
          <wp:inline distT="0" distB="0" distL="0" distR="0" wp14:anchorId="174DB682" wp14:editId="7334E302">
            <wp:extent cx="373380" cy="119482"/>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2.43.png"/>
                    <pic:cNvPicPr/>
                  </pic:nvPicPr>
                  <pic:blipFill>
                    <a:blip r:embed="rId25">
                      <a:extLst>
                        <a:ext uri="{28A0092B-C50C-407E-A947-70E740481C1C}">
                          <a14:useLocalDpi xmlns:a14="http://schemas.microsoft.com/office/drawing/2010/main" val="0"/>
                        </a:ext>
                      </a:extLst>
                    </a:blip>
                    <a:stretch>
                      <a:fillRect/>
                    </a:stretch>
                  </pic:blipFill>
                  <pic:spPr>
                    <a:xfrm>
                      <a:off x="0" y="0"/>
                      <a:ext cx="373380" cy="119482"/>
                    </a:xfrm>
                    <a:prstGeom prst="rect">
                      <a:avLst/>
                    </a:prstGeom>
                  </pic:spPr>
                </pic:pic>
              </a:graphicData>
            </a:graphic>
          </wp:inline>
        </w:drawing>
      </w:r>
      <w:r w:rsidR="00093097">
        <w:rPr>
          <w:lang w:eastAsia="zh-TW"/>
        </w:rPr>
        <w:t xml:space="preserve">, the whole distance of the path </w:t>
      </w:r>
      <w:r w:rsidR="00093097" w:rsidRPr="00093097">
        <w:rPr>
          <w:b/>
          <w:i/>
          <w:lang w:eastAsia="zh-TW"/>
        </w:rPr>
        <w:t>D</w:t>
      </w:r>
      <w:r w:rsidR="00093097">
        <w:rPr>
          <w:lang w:eastAsia="zh-TW"/>
        </w:rPr>
        <w:t xml:space="preserve"> can listed as </w:t>
      </w:r>
      <w:r w:rsidR="00093097">
        <w:rPr>
          <w:noProof/>
        </w:rPr>
        <w:drawing>
          <wp:inline distT="0" distB="0" distL="0" distR="0" wp14:anchorId="449C2F2B" wp14:editId="39D4B134">
            <wp:extent cx="1617980" cy="321078"/>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4.28.png"/>
                    <pic:cNvPicPr/>
                  </pic:nvPicPr>
                  <pic:blipFill>
                    <a:blip r:embed="rId26">
                      <a:extLst>
                        <a:ext uri="{28A0092B-C50C-407E-A947-70E740481C1C}">
                          <a14:useLocalDpi xmlns:a14="http://schemas.microsoft.com/office/drawing/2010/main" val="0"/>
                        </a:ext>
                      </a:extLst>
                    </a:blip>
                    <a:stretch>
                      <a:fillRect/>
                    </a:stretch>
                  </pic:blipFill>
                  <pic:spPr>
                    <a:xfrm>
                      <a:off x="0" y="0"/>
                      <a:ext cx="1617980" cy="321078"/>
                    </a:xfrm>
                    <a:prstGeom prst="rect">
                      <a:avLst/>
                    </a:prstGeom>
                  </pic:spPr>
                </pic:pic>
              </a:graphicData>
            </a:graphic>
          </wp:inline>
        </w:drawing>
      </w:r>
      <w:r w:rsidR="00093097">
        <w:rPr>
          <w:lang w:eastAsia="zh-TW"/>
        </w:rPr>
        <w:t>. A</w:t>
      </w:r>
      <w:r w:rsidR="005213CD">
        <w:rPr>
          <w:lang w:eastAsia="zh-TW"/>
        </w:rPr>
        <w:t xml:space="preserve"> lower distance shows it has a lower difference. </w:t>
      </w:r>
    </w:p>
    <w:p w14:paraId="62E506F8" w14:textId="154D905D" w:rsidR="00FA4DCF" w:rsidRDefault="00FA4DCF" w:rsidP="005213CD">
      <w:pPr>
        <w:pStyle w:val="BodyText"/>
        <w:spacing w:line="360" w:lineRule="auto"/>
        <w:jc w:val="center"/>
        <w:rPr>
          <w:lang w:eastAsia="zh-TW"/>
        </w:rPr>
      </w:pPr>
    </w:p>
    <w:p w14:paraId="5230344B" w14:textId="77777777" w:rsidR="00880C90" w:rsidRDefault="00880C90" w:rsidP="00880C90">
      <w:pPr>
        <w:pStyle w:val="BodyText"/>
        <w:spacing w:line="240" w:lineRule="auto"/>
        <w:jc w:val="center"/>
        <w:rPr>
          <w:lang w:eastAsia="zh-TW"/>
        </w:rPr>
      </w:pPr>
    </w:p>
    <w:p w14:paraId="1CB18639" w14:textId="25701E93" w:rsidR="00BC150B" w:rsidRPr="002406C3" w:rsidRDefault="00BC150B" w:rsidP="007B3B5E">
      <w:pPr>
        <w:pStyle w:val="BodyText"/>
        <w:spacing w:line="360" w:lineRule="auto"/>
        <w:jc w:val="center"/>
        <w:rPr>
          <w:b/>
          <w:sz w:val="32"/>
          <w:szCs w:val="32"/>
          <w:lang w:eastAsia="zh-TW"/>
        </w:rPr>
      </w:pPr>
      <w:r>
        <w:rPr>
          <w:b/>
          <w:sz w:val="32"/>
          <w:szCs w:val="32"/>
          <w:lang w:eastAsia="zh-TW"/>
        </w:rPr>
        <w:t xml:space="preserve">Artificial Anural Network </w:t>
      </w:r>
    </w:p>
    <w:p w14:paraId="48C6DA1F" w14:textId="405E401B" w:rsidR="00DC5417" w:rsidRDefault="001D42C1" w:rsidP="00DC5417">
      <w:pPr>
        <w:spacing w:line="360" w:lineRule="auto"/>
        <w:rPr>
          <w:lang w:eastAsia="zh-TW"/>
        </w:rPr>
      </w:pPr>
      <w:r>
        <w:rPr>
          <w:lang w:eastAsia="zh-TW"/>
        </w:rPr>
        <w:t>Artificial Anural Network (ANN) is a</w:t>
      </w:r>
      <w:r w:rsidR="00FA60F6">
        <w:rPr>
          <w:lang w:eastAsia="zh-TW"/>
        </w:rPr>
        <w:t>n</w:t>
      </w:r>
      <w:r>
        <w:rPr>
          <w:lang w:eastAsia="zh-TW"/>
        </w:rPr>
        <w:t xml:space="preserve"> information </w:t>
      </w:r>
      <w:r w:rsidR="00FA60F6">
        <w:rPr>
          <w:lang w:eastAsia="zh-TW"/>
        </w:rPr>
        <w:t xml:space="preserve">exchange </w:t>
      </w:r>
      <w:r w:rsidR="006A2482">
        <w:rPr>
          <w:lang w:eastAsia="zh-TW"/>
        </w:rPr>
        <w:t>system, which</w:t>
      </w:r>
      <w:r>
        <w:rPr>
          <w:lang w:eastAsia="zh-TW"/>
        </w:rPr>
        <w:t xml:space="preserve"> imitate human’s anural network</w:t>
      </w:r>
      <w:r w:rsidR="00FA60F6">
        <w:rPr>
          <w:lang w:eastAsia="zh-TW"/>
        </w:rPr>
        <w:t>;</w:t>
      </w:r>
      <w:r>
        <w:rPr>
          <w:lang w:eastAsia="zh-TW"/>
        </w:rPr>
        <w:t xml:space="preserve"> ANN </w:t>
      </w:r>
      <w:r w:rsidR="00FA60F6">
        <w:rPr>
          <w:lang w:eastAsia="zh-TW"/>
        </w:rPr>
        <w:t xml:space="preserve">in general </w:t>
      </w:r>
      <w:r>
        <w:rPr>
          <w:lang w:eastAsia="zh-TW"/>
        </w:rPr>
        <w:t xml:space="preserve">can be sorted of to be supervised learning network and unsupervised learning network. In the voice recognition research, it used to use Back </w:t>
      </w:r>
      <w:r w:rsidR="007004C5">
        <w:rPr>
          <w:lang w:eastAsia="zh-TW"/>
        </w:rPr>
        <w:t>Propagation Algorithm (BPNN) system, and it’s belong to supervised learning network</w:t>
      </w:r>
      <w:r>
        <w:rPr>
          <w:lang w:eastAsia="zh-TW"/>
        </w:rPr>
        <w:t>.</w:t>
      </w:r>
      <w:r w:rsidR="007004C5">
        <w:rPr>
          <w:lang w:eastAsia="zh-TW"/>
        </w:rPr>
        <w:t xml:space="preserve"> A BPNN system in</w:t>
      </w:r>
      <w:r w:rsidR="007B3B5E">
        <w:rPr>
          <w:lang w:eastAsia="zh-TW"/>
        </w:rPr>
        <w:t xml:space="preserve"> the recent research replaced DTW </w:t>
      </w:r>
      <w:r w:rsidR="007B3B5E" w:rsidRPr="007B3B5E">
        <w:rPr>
          <w:lang w:eastAsia="zh-TW"/>
        </w:rPr>
        <w:t>progressively</w:t>
      </w:r>
      <w:r w:rsidR="007004C5">
        <w:rPr>
          <w:lang w:eastAsia="zh-TW"/>
        </w:rPr>
        <w:t>,</w:t>
      </w:r>
      <w:r w:rsidR="007B3B5E">
        <w:rPr>
          <w:lang w:eastAsia="zh-TW"/>
        </w:rPr>
        <w:t xml:space="preserve"> BPNN and DTW has similar success rate and recognition accuracy of speeches comparison, </w:t>
      </w:r>
      <w:r w:rsidR="00DC5417">
        <w:rPr>
          <w:lang w:eastAsia="zh-TW"/>
        </w:rPr>
        <w:t>but BPNN</w:t>
      </w:r>
      <w:r w:rsidR="007B3B5E">
        <w:rPr>
          <w:lang w:eastAsia="zh-TW"/>
        </w:rPr>
        <w:t xml:space="preserve"> has a much better recognition speed and it requires lower memory</w:t>
      </w:r>
      <w:r w:rsidR="00DC5417">
        <w:rPr>
          <w:lang w:eastAsia="zh-TW"/>
        </w:rPr>
        <w:t xml:space="preserve"> resources. In a recent research experiment</w:t>
      </w:r>
      <w:r w:rsidR="007B3B5E">
        <w:rPr>
          <w:lang w:eastAsia="zh-TW"/>
        </w:rPr>
        <w:t xml:space="preserve"> shows that in the same </w:t>
      </w:r>
      <w:r w:rsidR="00DC5417">
        <w:rPr>
          <w:lang w:eastAsia="zh-TW"/>
        </w:rPr>
        <w:t>setting to do voice recognition, BPNN’s recognition speed is 120 times faster than DTW, and BPNN only requires 24% of memory resources than DTW. It also notices that BPNN has a better fault tolerant ability for the input speech in the same experiment.</w:t>
      </w:r>
    </w:p>
    <w:p w14:paraId="57BCC17E" w14:textId="4E54B8FF" w:rsidR="005D291A" w:rsidRDefault="007004C5" w:rsidP="00DC5417">
      <w:pPr>
        <w:spacing w:line="360" w:lineRule="auto"/>
        <w:rPr>
          <w:lang w:eastAsia="zh-TW"/>
        </w:rPr>
      </w:pPr>
      <w:r>
        <w:rPr>
          <w:lang w:eastAsia="zh-TW"/>
        </w:rPr>
        <w:t xml:space="preserve">A BPNN system uses gradient descent method to train the system to minimize the difference between the output and the target, it has three layers in the system: input layer, hidden layer(s), output layer, in the output layer has two nodes in the VR system – true and false. </w:t>
      </w:r>
      <w:r w:rsidR="00DC1843">
        <w:rPr>
          <w:lang w:eastAsia="zh-TW"/>
        </w:rPr>
        <w:t xml:space="preserve">The process of a complete voice recognition system will get the test speech, applies to the hamming window and extract particular parts of voice frames, </w:t>
      </w:r>
      <w:r w:rsidR="00053AC1">
        <w:rPr>
          <w:lang w:eastAsia="zh-TW"/>
        </w:rPr>
        <w:t xml:space="preserve">after a pre-emphasis work and reduce outer noisy signals, it gets the pure speech signal for extracting the frame feature vectors. In the BPNN system, frame feature vectors are using to for the training parameters; an ANN model gets enough training with </w:t>
      </w:r>
      <w:r w:rsidR="00053AC1">
        <w:rPr>
          <w:lang w:eastAsia="zh-TW"/>
        </w:rPr>
        <w:lastRenderedPageBreak/>
        <w:t>these parameters, will build the database of the sample speeches.</w:t>
      </w:r>
      <w:r>
        <w:rPr>
          <w:lang w:eastAsia="zh-TW"/>
        </w:rPr>
        <w:t xml:space="preserve"> After build a full trained </w:t>
      </w:r>
      <w:r w:rsidR="00053AC1">
        <w:rPr>
          <w:lang w:eastAsia="zh-TW"/>
        </w:rPr>
        <w:t xml:space="preserve">system, it just needs to input the test speech feature vectors to do the voice comparison. </w:t>
      </w:r>
      <w:r>
        <w:rPr>
          <w:lang w:eastAsia="zh-TW"/>
        </w:rPr>
        <w:t>The training procedure in the BP</w:t>
      </w:r>
      <w:r w:rsidR="00FA60F6">
        <w:rPr>
          <w:lang w:eastAsia="zh-TW"/>
        </w:rPr>
        <w:t>NN system has four</w:t>
      </w:r>
      <w:r w:rsidR="00181EDE">
        <w:rPr>
          <w:lang w:eastAsia="zh-TW"/>
        </w:rPr>
        <w:t xml:space="preserve"> steps:</w:t>
      </w:r>
    </w:p>
    <w:p w14:paraId="206729BE" w14:textId="77777777" w:rsidR="00FA60F6" w:rsidRDefault="00FA60F6" w:rsidP="00DC5417">
      <w:pPr>
        <w:spacing w:line="360" w:lineRule="auto"/>
        <w:rPr>
          <w:lang w:eastAsia="zh-TW"/>
        </w:rPr>
      </w:pPr>
    </w:p>
    <w:tbl>
      <w:tblPr>
        <w:tblStyle w:val="TableGrid"/>
        <w:tblW w:w="0" w:type="auto"/>
        <w:jc w:val="center"/>
        <w:tblLook w:val="04A0" w:firstRow="1" w:lastRow="0" w:firstColumn="1" w:lastColumn="0" w:noHBand="0" w:noVBand="1"/>
      </w:tblPr>
      <w:tblGrid>
        <w:gridCol w:w="508"/>
        <w:gridCol w:w="3396"/>
      </w:tblGrid>
      <w:tr w:rsidR="006A2482" w14:paraId="4D21E981" w14:textId="77777777" w:rsidTr="006A2482">
        <w:trPr>
          <w:trHeight w:val="374"/>
          <w:jc w:val="center"/>
        </w:trPr>
        <w:tc>
          <w:tcPr>
            <w:tcW w:w="508" w:type="dxa"/>
          </w:tcPr>
          <w:p w14:paraId="086B3FFD" w14:textId="2A2744B5" w:rsidR="006A2482" w:rsidRPr="006A2482" w:rsidRDefault="006A2482" w:rsidP="006A2482">
            <w:pPr>
              <w:spacing w:line="360" w:lineRule="auto"/>
              <w:jc w:val="center"/>
              <w:rPr>
                <w:sz w:val="16"/>
                <w:szCs w:val="16"/>
                <w:lang w:eastAsia="zh-TW"/>
              </w:rPr>
            </w:pPr>
            <w:r w:rsidRPr="006A2482">
              <w:rPr>
                <w:sz w:val="16"/>
                <w:szCs w:val="16"/>
                <w:lang w:eastAsia="zh-TW"/>
              </w:rPr>
              <w:t>P</w:t>
            </w:r>
          </w:p>
        </w:tc>
        <w:tc>
          <w:tcPr>
            <w:tcW w:w="3396" w:type="dxa"/>
          </w:tcPr>
          <w:p w14:paraId="158291D9" w14:textId="6496DA9F" w:rsidR="006A2482" w:rsidRPr="006A2482" w:rsidRDefault="006A2482" w:rsidP="006A2482">
            <w:pPr>
              <w:spacing w:line="360" w:lineRule="auto"/>
              <w:jc w:val="center"/>
              <w:rPr>
                <w:sz w:val="16"/>
                <w:szCs w:val="16"/>
                <w:lang w:eastAsia="zh-TW"/>
              </w:rPr>
            </w:pPr>
            <w:r w:rsidRPr="006A2482">
              <w:rPr>
                <w:sz w:val="16"/>
                <w:szCs w:val="16"/>
                <w:lang w:eastAsia="zh-TW"/>
              </w:rPr>
              <w:t xml:space="preserve">The </w:t>
            </w:r>
            <w:proofErr w:type="spellStart"/>
            <w:r w:rsidRPr="006A2482">
              <w:rPr>
                <w:sz w:val="16"/>
                <w:szCs w:val="16"/>
                <w:lang w:eastAsia="zh-TW"/>
              </w:rPr>
              <w:t>i</w:t>
            </w:r>
            <w:proofErr w:type="spellEnd"/>
            <w:r w:rsidRPr="006A2482">
              <w:rPr>
                <w:sz w:val="16"/>
                <w:szCs w:val="16"/>
                <w:lang w:eastAsia="zh-TW"/>
              </w:rPr>
              <w:t>(</w:t>
            </w:r>
            <w:proofErr w:type="spellStart"/>
            <w:r w:rsidRPr="006A2482">
              <w:rPr>
                <w:sz w:val="16"/>
                <w:szCs w:val="16"/>
                <w:lang w:eastAsia="zh-TW"/>
              </w:rPr>
              <w:t>th</w:t>
            </w:r>
            <w:proofErr w:type="spellEnd"/>
            <w:r w:rsidRPr="006A2482">
              <w:rPr>
                <w:sz w:val="16"/>
                <w:szCs w:val="16"/>
                <w:lang w:eastAsia="zh-TW"/>
              </w:rPr>
              <w:t>) input</w:t>
            </w:r>
          </w:p>
        </w:tc>
      </w:tr>
      <w:tr w:rsidR="006A2482" w14:paraId="3FCAF980" w14:textId="77777777" w:rsidTr="006A2482">
        <w:trPr>
          <w:trHeight w:val="374"/>
          <w:jc w:val="center"/>
        </w:trPr>
        <w:tc>
          <w:tcPr>
            <w:tcW w:w="508" w:type="dxa"/>
          </w:tcPr>
          <w:p w14:paraId="2907D221" w14:textId="7BD14CB3" w:rsidR="006A2482" w:rsidRPr="006A2482" w:rsidRDefault="006A2482" w:rsidP="006A2482">
            <w:pPr>
              <w:spacing w:line="360" w:lineRule="auto"/>
              <w:jc w:val="center"/>
              <w:rPr>
                <w:sz w:val="16"/>
                <w:szCs w:val="16"/>
                <w:lang w:eastAsia="zh-TW"/>
              </w:rPr>
            </w:pPr>
            <w:r w:rsidRPr="006A2482">
              <w:rPr>
                <w:sz w:val="16"/>
                <w:szCs w:val="16"/>
                <w:lang w:eastAsia="zh-TW"/>
              </w:rPr>
              <w:t>A</w:t>
            </w:r>
          </w:p>
        </w:tc>
        <w:tc>
          <w:tcPr>
            <w:tcW w:w="3396" w:type="dxa"/>
          </w:tcPr>
          <w:p w14:paraId="2C1514C8" w14:textId="62613D2B" w:rsidR="006A2482" w:rsidRPr="006A2482" w:rsidRDefault="006A2482" w:rsidP="006A2482">
            <w:pPr>
              <w:spacing w:line="360" w:lineRule="auto"/>
              <w:jc w:val="center"/>
              <w:rPr>
                <w:sz w:val="16"/>
                <w:szCs w:val="16"/>
                <w:lang w:eastAsia="zh-TW"/>
              </w:rPr>
            </w:pPr>
            <w:r w:rsidRPr="006A2482">
              <w:rPr>
                <w:sz w:val="16"/>
                <w:szCs w:val="16"/>
                <w:lang w:eastAsia="zh-TW"/>
              </w:rPr>
              <w:t xml:space="preserve">The output of weight </w:t>
            </w:r>
          </w:p>
        </w:tc>
      </w:tr>
      <w:tr w:rsidR="006A2482" w14:paraId="4107A59C" w14:textId="77777777" w:rsidTr="006A2482">
        <w:trPr>
          <w:trHeight w:val="374"/>
          <w:jc w:val="center"/>
        </w:trPr>
        <w:tc>
          <w:tcPr>
            <w:tcW w:w="508" w:type="dxa"/>
          </w:tcPr>
          <w:p w14:paraId="68D269DB" w14:textId="47748F6F" w:rsidR="006A2482" w:rsidRPr="006A2482" w:rsidRDefault="006A2482" w:rsidP="006A2482">
            <w:pPr>
              <w:spacing w:line="360" w:lineRule="auto"/>
              <w:jc w:val="center"/>
              <w:rPr>
                <w:sz w:val="16"/>
                <w:szCs w:val="16"/>
                <w:lang w:eastAsia="zh-TW"/>
              </w:rPr>
            </w:pPr>
            <w:r w:rsidRPr="006A2482">
              <w:rPr>
                <w:sz w:val="16"/>
                <w:szCs w:val="16"/>
                <w:lang w:eastAsia="zh-TW"/>
              </w:rPr>
              <w:t>O</w:t>
            </w:r>
          </w:p>
        </w:tc>
        <w:tc>
          <w:tcPr>
            <w:tcW w:w="3396" w:type="dxa"/>
          </w:tcPr>
          <w:p w14:paraId="6B33E5E6" w14:textId="7D31B9DE" w:rsidR="006A2482" w:rsidRPr="006A2482" w:rsidRDefault="006A2482" w:rsidP="006A2482">
            <w:pPr>
              <w:spacing w:line="360" w:lineRule="auto"/>
              <w:jc w:val="center"/>
              <w:rPr>
                <w:sz w:val="16"/>
                <w:szCs w:val="16"/>
                <w:lang w:eastAsia="zh-TW"/>
              </w:rPr>
            </w:pPr>
            <w:r w:rsidRPr="006A2482">
              <w:rPr>
                <w:sz w:val="16"/>
                <w:szCs w:val="16"/>
                <w:lang w:eastAsia="zh-TW"/>
              </w:rPr>
              <w:t>The output value</w:t>
            </w:r>
          </w:p>
        </w:tc>
      </w:tr>
      <w:tr w:rsidR="006A2482" w14:paraId="2AD258C4" w14:textId="77777777" w:rsidTr="006A2482">
        <w:trPr>
          <w:trHeight w:val="374"/>
          <w:jc w:val="center"/>
        </w:trPr>
        <w:tc>
          <w:tcPr>
            <w:tcW w:w="508" w:type="dxa"/>
          </w:tcPr>
          <w:p w14:paraId="5D6931A7" w14:textId="77B48490" w:rsidR="006A2482" w:rsidRPr="006A2482" w:rsidRDefault="006A2482" w:rsidP="006A2482">
            <w:pPr>
              <w:spacing w:line="360" w:lineRule="auto"/>
              <w:jc w:val="center"/>
              <w:rPr>
                <w:sz w:val="16"/>
                <w:szCs w:val="16"/>
                <w:lang w:eastAsia="zh-TW"/>
              </w:rPr>
            </w:pPr>
            <w:r w:rsidRPr="006A2482">
              <w:rPr>
                <w:sz w:val="16"/>
                <w:szCs w:val="16"/>
                <w:lang w:eastAsia="zh-TW"/>
              </w:rPr>
              <w:t>F</w:t>
            </w:r>
          </w:p>
        </w:tc>
        <w:tc>
          <w:tcPr>
            <w:tcW w:w="3396" w:type="dxa"/>
          </w:tcPr>
          <w:p w14:paraId="27A2C7A9" w14:textId="6890353B" w:rsidR="006A2482" w:rsidRPr="006A2482" w:rsidRDefault="006A2482" w:rsidP="006A2482">
            <w:pPr>
              <w:spacing w:line="360" w:lineRule="auto"/>
              <w:jc w:val="center"/>
              <w:rPr>
                <w:sz w:val="16"/>
                <w:szCs w:val="16"/>
                <w:lang w:eastAsia="zh-TW"/>
              </w:rPr>
            </w:pPr>
            <w:r w:rsidRPr="006A2482">
              <w:rPr>
                <w:sz w:val="16"/>
                <w:szCs w:val="16"/>
                <w:lang w:eastAsia="zh-TW"/>
              </w:rPr>
              <w:t>The function used to convert the anural nodes</w:t>
            </w:r>
          </w:p>
        </w:tc>
      </w:tr>
      <w:tr w:rsidR="006A2482" w14:paraId="1A78DF9D" w14:textId="77777777" w:rsidTr="006A2482">
        <w:trPr>
          <w:trHeight w:val="374"/>
          <w:jc w:val="center"/>
        </w:trPr>
        <w:tc>
          <w:tcPr>
            <w:tcW w:w="508" w:type="dxa"/>
          </w:tcPr>
          <w:p w14:paraId="62A41DC9" w14:textId="66C63A62" w:rsidR="006A2482" w:rsidRPr="006A2482" w:rsidRDefault="006A2482" w:rsidP="006A2482">
            <w:pPr>
              <w:spacing w:line="360" w:lineRule="auto"/>
              <w:jc w:val="center"/>
              <w:rPr>
                <w:sz w:val="16"/>
                <w:szCs w:val="16"/>
                <w:lang w:eastAsia="zh-TW"/>
              </w:rPr>
            </w:pPr>
            <w:r w:rsidRPr="006A2482">
              <w:rPr>
                <w:sz w:val="16"/>
                <w:szCs w:val="16"/>
                <w:lang w:eastAsia="zh-TW"/>
              </w:rPr>
              <w:t>W</w:t>
            </w:r>
          </w:p>
        </w:tc>
        <w:tc>
          <w:tcPr>
            <w:tcW w:w="3396" w:type="dxa"/>
          </w:tcPr>
          <w:p w14:paraId="4D1785E7" w14:textId="0C0F0048" w:rsidR="006A2482" w:rsidRPr="006A2482" w:rsidRDefault="006A2482" w:rsidP="006A2482">
            <w:pPr>
              <w:spacing w:line="360" w:lineRule="auto"/>
              <w:jc w:val="center"/>
              <w:rPr>
                <w:sz w:val="16"/>
                <w:szCs w:val="16"/>
                <w:lang w:eastAsia="zh-TW"/>
              </w:rPr>
            </w:pPr>
            <w:r w:rsidRPr="006A2482">
              <w:rPr>
                <w:sz w:val="16"/>
                <w:szCs w:val="16"/>
                <w:lang w:eastAsia="zh-TW"/>
              </w:rPr>
              <w:t>The weight connects each layer.</w:t>
            </w:r>
          </w:p>
        </w:tc>
      </w:tr>
    </w:tbl>
    <w:p w14:paraId="30B91B2B" w14:textId="77777777" w:rsidR="00FA60F6" w:rsidRDefault="00FA60F6" w:rsidP="00DC5417">
      <w:pPr>
        <w:spacing w:line="360" w:lineRule="auto"/>
        <w:rPr>
          <w:lang w:eastAsia="zh-TW"/>
        </w:rPr>
      </w:pPr>
    </w:p>
    <w:p w14:paraId="2C683E71" w14:textId="11440D6B" w:rsidR="007004C5" w:rsidRDefault="007004C5" w:rsidP="007004C5">
      <w:pPr>
        <w:pStyle w:val="ListParagraph"/>
        <w:numPr>
          <w:ilvl w:val="0"/>
          <w:numId w:val="4"/>
        </w:numPr>
        <w:spacing w:line="360" w:lineRule="auto"/>
        <w:rPr>
          <w:lang w:eastAsia="zh-TW"/>
        </w:rPr>
      </w:pPr>
      <w:r>
        <w:rPr>
          <w:lang w:eastAsia="zh-TW"/>
        </w:rPr>
        <w:t>Setting up the network structure, argument for training times, and gives default input weights</w:t>
      </w:r>
      <w:r w:rsidR="00C93B36">
        <w:rPr>
          <w:lang w:eastAsia="zh-TW"/>
        </w:rPr>
        <w:t>. In the general cases, the default input weight can be random numbers, but it used to be between 0.5 ~ -0.5 or 1 ~ -1</w:t>
      </w:r>
      <w:r>
        <w:rPr>
          <w:lang w:eastAsia="zh-TW"/>
        </w:rPr>
        <w:t>.</w:t>
      </w:r>
    </w:p>
    <w:p w14:paraId="6DB70538" w14:textId="77777777" w:rsidR="005D291A" w:rsidRDefault="005D291A" w:rsidP="005D291A">
      <w:pPr>
        <w:pStyle w:val="ListParagraph"/>
        <w:numPr>
          <w:ilvl w:val="0"/>
          <w:numId w:val="4"/>
        </w:numPr>
        <w:spacing w:line="360" w:lineRule="auto"/>
        <w:rPr>
          <w:lang w:eastAsia="zh-TW"/>
        </w:rPr>
      </w:pPr>
      <w:r>
        <w:rPr>
          <w:lang w:eastAsia="zh-TW"/>
        </w:rPr>
        <w:t xml:space="preserve">To calculate each node’s output by feed forward method: </w:t>
      </w:r>
    </w:p>
    <w:p w14:paraId="21501C4C" w14:textId="77777777" w:rsidR="005D291A" w:rsidRDefault="005D291A" w:rsidP="005D291A">
      <w:pPr>
        <w:pStyle w:val="ListParagraph"/>
        <w:spacing w:line="360" w:lineRule="auto"/>
        <w:rPr>
          <w:lang w:eastAsia="zh-TW"/>
        </w:rPr>
      </w:pPr>
      <w:r>
        <w:rPr>
          <w:noProof/>
        </w:rPr>
        <w:drawing>
          <wp:inline distT="0" distB="0" distL="0" distR="0" wp14:anchorId="3A1F4E62" wp14:editId="5E0EE6C8">
            <wp:extent cx="2400300" cy="224658"/>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9 下午3.36.20.png"/>
                    <pic:cNvPicPr/>
                  </pic:nvPicPr>
                  <pic:blipFill>
                    <a:blip r:embed="rId27">
                      <a:extLst>
                        <a:ext uri="{28A0092B-C50C-407E-A947-70E740481C1C}">
                          <a14:useLocalDpi xmlns:a14="http://schemas.microsoft.com/office/drawing/2010/main" val="0"/>
                        </a:ext>
                      </a:extLst>
                    </a:blip>
                    <a:stretch>
                      <a:fillRect/>
                    </a:stretch>
                  </pic:blipFill>
                  <pic:spPr>
                    <a:xfrm>
                      <a:off x="0" y="0"/>
                      <a:ext cx="2406420" cy="225231"/>
                    </a:xfrm>
                    <a:prstGeom prst="rect">
                      <a:avLst/>
                    </a:prstGeom>
                  </pic:spPr>
                </pic:pic>
              </a:graphicData>
            </a:graphic>
          </wp:inline>
        </w:drawing>
      </w:r>
    </w:p>
    <w:p w14:paraId="195A5944" w14:textId="77777777" w:rsidR="005D291A" w:rsidRDefault="005D291A" w:rsidP="005D291A">
      <w:pPr>
        <w:pStyle w:val="ListParagraph"/>
        <w:spacing w:line="360" w:lineRule="auto"/>
        <w:rPr>
          <w:lang w:eastAsia="zh-TW"/>
        </w:rPr>
      </w:pPr>
      <w:r>
        <w:rPr>
          <w:lang w:eastAsia="zh-TW"/>
        </w:rPr>
        <w:t xml:space="preserve">Note that </w:t>
      </w:r>
      <w:r>
        <w:rPr>
          <w:noProof/>
        </w:rPr>
        <w:drawing>
          <wp:inline distT="0" distB="0" distL="0" distR="0" wp14:anchorId="7CB8770C" wp14:editId="4BBBF2E2">
            <wp:extent cx="342900" cy="117088"/>
            <wp:effectExtent l="0" t="0" r="0"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11.10.37.png"/>
                    <pic:cNvPicPr/>
                  </pic:nvPicPr>
                  <pic:blipFill>
                    <a:blip r:embed="rId28">
                      <a:extLst>
                        <a:ext uri="{28A0092B-C50C-407E-A947-70E740481C1C}">
                          <a14:useLocalDpi xmlns:a14="http://schemas.microsoft.com/office/drawing/2010/main" val="0"/>
                        </a:ext>
                      </a:extLst>
                    </a:blip>
                    <a:stretch>
                      <a:fillRect/>
                    </a:stretch>
                  </pic:blipFill>
                  <pic:spPr>
                    <a:xfrm>
                      <a:off x="0" y="0"/>
                      <a:ext cx="342900" cy="117088"/>
                    </a:xfrm>
                    <a:prstGeom prst="rect">
                      <a:avLst/>
                    </a:prstGeom>
                  </pic:spPr>
                </pic:pic>
              </a:graphicData>
            </a:graphic>
          </wp:inline>
        </w:drawing>
      </w:r>
      <w:r>
        <w:rPr>
          <w:lang w:eastAsia="zh-TW"/>
        </w:rPr>
        <w:t xml:space="preserve"> (input nodes) and </w:t>
      </w:r>
      <w:r>
        <w:rPr>
          <w:noProof/>
        </w:rPr>
        <w:drawing>
          <wp:inline distT="0" distB="0" distL="0" distR="0" wp14:anchorId="046194C2" wp14:editId="2E9482FC">
            <wp:extent cx="345440" cy="104435"/>
            <wp:effectExtent l="0" t="0" r="1016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11.10.42.png"/>
                    <pic:cNvPicPr/>
                  </pic:nvPicPr>
                  <pic:blipFill>
                    <a:blip r:embed="rId29">
                      <a:extLst>
                        <a:ext uri="{28A0092B-C50C-407E-A947-70E740481C1C}">
                          <a14:useLocalDpi xmlns:a14="http://schemas.microsoft.com/office/drawing/2010/main" val="0"/>
                        </a:ext>
                      </a:extLst>
                    </a:blip>
                    <a:stretch>
                      <a:fillRect/>
                    </a:stretch>
                  </pic:blipFill>
                  <pic:spPr>
                    <a:xfrm>
                      <a:off x="0" y="0"/>
                      <a:ext cx="348245" cy="105283"/>
                    </a:xfrm>
                    <a:prstGeom prst="rect">
                      <a:avLst/>
                    </a:prstGeom>
                  </pic:spPr>
                </pic:pic>
              </a:graphicData>
            </a:graphic>
          </wp:inline>
        </w:drawing>
      </w:r>
      <w:r>
        <w:rPr>
          <w:lang w:eastAsia="zh-TW"/>
        </w:rPr>
        <w:t xml:space="preserve"> (output nodes). </w:t>
      </w:r>
    </w:p>
    <w:p w14:paraId="7CE08D98" w14:textId="77777777" w:rsidR="005D291A" w:rsidRDefault="005D291A" w:rsidP="005D291A">
      <w:pPr>
        <w:pStyle w:val="ListParagraph"/>
        <w:numPr>
          <w:ilvl w:val="0"/>
          <w:numId w:val="4"/>
        </w:numPr>
        <w:spacing w:line="360" w:lineRule="auto"/>
        <w:rPr>
          <w:lang w:eastAsia="zh-TW"/>
        </w:rPr>
      </w:pPr>
      <w:r>
        <w:rPr>
          <w:lang w:eastAsia="zh-TW"/>
        </w:rPr>
        <w:t xml:space="preserve">Using feed backward method by Back Propagation Algorithm to calculate the sensitive parameters (errors): </w:t>
      </w:r>
    </w:p>
    <w:p w14:paraId="2349DEBD" w14:textId="70C260E0" w:rsidR="00FA60F6" w:rsidRDefault="00FA60F6" w:rsidP="00FA60F6">
      <w:pPr>
        <w:pStyle w:val="ListParagraph"/>
        <w:spacing w:line="360" w:lineRule="auto"/>
        <w:rPr>
          <w:lang w:eastAsia="zh-TW"/>
        </w:rPr>
      </w:pPr>
      <w:r>
        <w:rPr>
          <w:noProof/>
        </w:rPr>
        <w:drawing>
          <wp:inline distT="0" distB="0" distL="0" distR="0" wp14:anchorId="6C0B5B9F" wp14:editId="128C034C">
            <wp:extent cx="2400300" cy="245813"/>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9 下午3.32.02.png"/>
                    <pic:cNvPicPr/>
                  </pic:nvPicPr>
                  <pic:blipFill>
                    <a:blip r:embed="rId30">
                      <a:extLst>
                        <a:ext uri="{28A0092B-C50C-407E-A947-70E740481C1C}">
                          <a14:useLocalDpi xmlns:a14="http://schemas.microsoft.com/office/drawing/2010/main" val="0"/>
                        </a:ext>
                      </a:extLst>
                    </a:blip>
                    <a:stretch>
                      <a:fillRect/>
                    </a:stretch>
                  </pic:blipFill>
                  <pic:spPr>
                    <a:xfrm>
                      <a:off x="0" y="0"/>
                      <a:ext cx="2400736" cy="245858"/>
                    </a:xfrm>
                    <a:prstGeom prst="rect">
                      <a:avLst/>
                    </a:prstGeom>
                  </pic:spPr>
                </pic:pic>
              </a:graphicData>
            </a:graphic>
          </wp:inline>
        </w:drawing>
      </w:r>
    </w:p>
    <w:p w14:paraId="4622A3D2" w14:textId="1E082104" w:rsidR="005D291A" w:rsidRDefault="005D291A" w:rsidP="005D291A">
      <w:pPr>
        <w:pStyle w:val="ListParagraph"/>
        <w:numPr>
          <w:ilvl w:val="0"/>
          <w:numId w:val="4"/>
        </w:numPr>
        <w:spacing w:line="360" w:lineRule="auto"/>
        <w:rPr>
          <w:lang w:eastAsia="zh-TW"/>
        </w:rPr>
      </w:pPr>
      <w:r>
        <w:rPr>
          <w:lang w:eastAsia="zh-TW"/>
        </w:rPr>
        <w:t>Applies to the value O and S came from step 1 and 2, and uses Steepest Descent Algorithm to adjust each nodes’ weights in each layers till convergent.</w:t>
      </w:r>
      <w:r w:rsidR="00C93B36">
        <w:rPr>
          <w:lang w:eastAsia="zh-TW"/>
        </w:rPr>
        <w:t xml:space="preserve"> Every time when get a training sample, the system will update and adjust the weights in each </w:t>
      </w:r>
      <w:proofErr w:type="gramStart"/>
      <w:r w:rsidR="00C93B36">
        <w:rPr>
          <w:lang w:eastAsia="zh-TW"/>
        </w:rPr>
        <w:t>nodes</w:t>
      </w:r>
      <w:proofErr w:type="gramEnd"/>
      <w:r w:rsidR="00C93B36">
        <w:rPr>
          <w:lang w:eastAsia="zh-TW"/>
        </w:rPr>
        <w:t xml:space="preserve">. </w:t>
      </w:r>
    </w:p>
    <w:p w14:paraId="68546E3F" w14:textId="44935931" w:rsidR="005D291A" w:rsidRDefault="005D291A" w:rsidP="005D291A">
      <w:pPr>
        <w:pStyle w:val="ListParagraph"/>
        <w:spacing w:line="360" w:lineRule="auto"/>
        <w:rPr>
          <w:lang w:eastAsia="zh-TW"/>
        </w:rPr>
      </w:pPr>
      <w:r>
        <w:rPr>
          <w:noProof/>
        </w:rPr>
        <w:drawing>
          <wp:inline distT="0" distB="0" distL="0" distR="0" wp14:anchorId="4DD534B0" wp14:editId="07531CF5">
            <wp:extent cx="2229419" cy="64452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9 下午3.33.18.png"/>
                    <pic:cNvPicPr/>
                  </pic:nvPicPr>
                  <pic:blipFill>
                    <a:blip r:embed="rId31">
                      <a:extLst>
                        <a:ext uri="{28A0092B-C50C-407E-A947-70E740481C1C}">
                          <a14:useLocalDpi xmlns:a14="http://schemas.microsoft.com/office/drawing/2010/main" val="0"/>
                        </a:ext>
                      </a:extLst>
                    </a:blip>
                    <a:stretch>
                      <a:fillRect/>
                    </a:stretch>
                  </pic:blipFill>
                  <pic:spPr>
                    <a:xfrm>
                      <a:off x="0" y="0"/>
                      <a:ext cx="2232499" cy="645415"/>
                    </a:xfrm>
                    <a:prstGeom prst="rect">
                      <a:avLst/>
                    </a:prstGeom>
                  </pic:spPr>
                </pic:pic>
              </a:graphicData>
            </a:graphic>
          </wp:inline>
        </w:drawing>
      </w:r>
    </w:p>
    <w:p w14:paraId="025C6402" w14:textId="7614D205" w:rsidR="00FB6C5F" w:rsidRDefault="005D291A" w:rsidP="00181EDE">
      <w:pPr>
        <w:spacing w:line="360" w:lineRule="auto"/>
        <w:rPr>
          <w:lang w:eastAsia="zh-TW"/>
        </w:rPr>
      </w:pPr>
      <w:r>
        <w:rPr>
          <w:lang w:eastAsia="zh-TW"/>
        </w:rPr>
        <w:t>Repeat the step 2</w:t>
      </w:r>
      <w:r w:rsidR="00181EDE">
        <w:rPr>
          <w:lang w:eastAsia="zh-TW"/>
        </w:rPr>
        <w:t xml:space="preserve"> –</w:t>
      </w:r>
      <w:r>
        <w:rPr>
          <w:lang w:eastAsia="zh-TW"/>
        </w:rPr>
        <w:t xml:space="preserve"> 4</w:t>
      </w:r>
      <w:r w:rsidR="00181EDE">
        <w:rPr>
          <w:lang w:eastAsia="zh-TW"/>
        </w:rPr>
        <w:t xml:space="preserve"> until the loop reaches the statement to</w:t>
      </w:r>
      <w:r w:rsidR="00605151">
        <w:rPr>
          <w:lang w:eastAsia="zh-TW"/>
        </w:rPr>
        <w:t xml:space="preserve"> stop training; A ANN system’s completeness depends on how many training time given, there has two methods to set up for training time: giving a specific numbers to do training, or set a statement to control the system to stop training. However, both methods </w:t>
      </w:r>
      <w:r w:rsidR="00C8304F">
        <w:rPr>
          <w:lang w:eastAsia="zh-TW"/>
        </w:rPr>
        <w:t>have</w:t>
      </w:r>
      <w:r w:rsidR="00605151">
        <w:rPr>
          <w:lang w:eastAsia="zh-TW"/>
        </w:rPr>
        <w:t xml:space="preserve"> its risk to cause the errors happen. In the first method, if the users give not enough times for training, the ANN system can’t get enough samples to adjust the right weights for nodes, in the other words, the ANN system can’t be “full trained” to </w:t>
      </w:r>
      <w:r w:rsidR="00605151">
        <w:rPr>
          <w:lang w:eastAsia="zh-TW"/>
        </w:rPr>
        <w:lastRenderedPageBreak/>
        <w:t>get a satisfied recognition accuracy. In the second method, if it gives a</w:t>
      </w:r>
      <w:r w:rsidR="00F85EFD">
        <w:rPr>
          <w:lang w:eastAsia="zh-TW"/>
        </w:rPr>
        <w:t>n</w:t>
      </w:r>
      <w:r w:rsidR="00605151">
        <w:rPr>
          <w:lang w:eastAsia="zh-TW"/>
        </w:rPr>
        <w:t xml:space="preserve"> irrelevant argument, </w:t>
      </w:r>
      <w:r w:rsidR="00F85EFD">
        <w:rPr>
          <w:lang w:eastAsia="zh-TW"/>
        </w:rPr>
        <w:t>it’s easy to get into the infinity loop and can’t stop from trainings, to overcome this situation, it used to give more than one argument to leave</w:t>
      </w:r>
      <w:r w:rsidR="004A1485">
        <w:rPr>
          <w:lang w:eastAsia="zh-TW"/>
        </w:rPr>
        <w:t xml:space="preserve"> the training loop. </w:t>
      </w:r>
    </w:p>
    <w:p w14:paraId="5951C178" w14:textId="3EDF43A5" w:rsidR="00BC150B" w:rsidRDefault="00DC5417" w:rsidP="00484538">
      <w:pPr>
        <w:spacing w:line="360" w:lineRule="auto"/>
        <w:rPr>
          <w:ins w:id="26" w:author="tsoule" w:date="2013-04-30T10:25:00Z"/>
          <w:lang w:eastAsia="zh-TW"/>
        </w:rPr>
      </w:pPr>
      <w:r>
        <w:rPr>
          <w:lang w:eastAsia="zh-TW"/>
        </w:rPr>
        <w:t xml:space="preserve"> </w:t>
      </w:r>
    </w:p>
    <w:p w14:paraId="0DF4EA93" w14:textId="77777777" w:rsidR="00A32AF1" w:rsidRDefault="00A32AF1" w:rsidP="00484538">
      <w:pPr>
        <w:spacing w:line="360" w:lineRule="auto"/>
        <w:rPr>
          <w:ins w:id="27" w:author="tsoule" w:date="2013-04-30T10:43:00Z"/>
          <w:lang w:eastAsia="zh-TW"/>
        </w:rPr>
      </w:pPr>
    </w:p>
    <w:p w14:paraId="0E6F681F" w14:textId="77777777" w:rsidR="007D7757" w:rsidRPr="007B3B5E" w:rsidRDefault="007D7757" w:rsidP="00484538">
      <w:pPr>
        <w:spacing w:line="360" w:lineRule="auto"/>
        <w:rPr>
          <w:lang w:eastAsia="zh-TW"/>
        </w:rPr>
      </w:pPr>
    </w:p>
    <w:p w14:paraId="31EB82A5" w14:textId="77777777" w:rsidR="004C1553" w:rsidRDefault="00AE7016" w:rsidP="004C1553">
      <w:pPr>
        <w:pStyle w:val="BodyText"/>
        <w:spacing w:line="360" w:lineRule="auto"/>
        <w:jc w:val="center"/>
        <w:rPr>
          <w:b/>
          <w:sz w:val="32"/>
          <w:szCs w:val="32"/>
          <w:lang w:eastAsia="zh-TW"/>
        </w:rPr>
      </w:pPr>
      <w:r>
        <w:rPr>
          <w:b/>
          <w:sz w:val="32"/>
          <w:szCs w:val="32"/>
          <w:lang w:eastAsia="zh-TW"/>
        </w:rPr>
        <w:t>Conclusion</w:t>
      </w:r>
    </w:p>
    <w:p w14:paraId="396A9E72" w14:textId="5F35B35B" w:rsidR="00484538" w:rsidRPr="004C1553" w:rsidRDefault="004C1553" w:rsidP="004C1553">
      <w:pPr>
        <w:pStyle w:val="BodyText"/>
        <w:spacing w:line="360" w:lineRule="auto"/>
        <w:rPr>
          <w:b/>
          <w:sz w:val="32"/>
          <w:szCs w:val="32"/>
          <w:lang w:eastAsia="zh-TW"/>
        </w:rPr>
      </w:pPr>
      <w:commentRangeStart w:id="28"/>
      <w:r>
        <w:rPr>
          <w:lang w:eastAsia="zh-TW"/>
        </w:rPr>
        <w:t>Voice Recognition system</w:t>
      </w:r>
      <w:r w:rsidR="00484538">
        <w:rPr>
          <w:lang w:eastAsia="zh-TW"/>
        </w:rPr>
        <w:t xml:space="preserve"> applies to real life a lot, and it’s also one of hottest issues in the modern society.  It’s apparently to see VR applications everywhere, from PDA to smart phone, VR got into human’s life closer; the smart phone is a most commons case in the present days, on 2011, Apple Inc. launched the voice recognition secretary “</w:t>
      </w:r>
      <w:proofErr w:type="spellStart"/>
      <w:r w:rsidR="00484538">
        <w:rPr>
          <w:lang w:eastAsia="zh-TW"/>
        </w:rPr>
        <w:t>Siri</w:t>
      </w:r>
      <w:proofErr w:type="spellEnd"/>
      <w:r w:rsidR="00484538">
        <w:rPr>
          <w:lang w:eastAsia="zh-TW"/>
        </w:rPr>
        <w:t>” to newest smart production,</w:t>
      </w:r>
      <w:r>
        <w:rPr>
          <w:lang w:eastAsia="zh-TW"/>
        </w:rPr>
        <w:t xml:space="preserve"> it inspired human’s desire of talking to machine indirectly again. On</w:t>
      </w:r>
      <w:r w:rsidR="00484538">
        <w:rPr>
          <w:lang w:eastAsia="zh-TW"/>
        </w:rPr>
        <w:t xml:space="preserve"> the next year Google also released the voice recognition search names “Google Search”</w:t>
      </w:r>
      <w:r w:rsidR="00A61415">
        <w:rPr>
          <w:lang w:eastAsia="zh-TW"/>
        </w:rPr>
        <w:t xml:space="preserve"> in the newest smart</w:t>
      </w:r>
      <w:r>
        <w:rPr>
          <w:lang w:eastAsia="zh-TW"/>
        </w:rPr>
        <w:t xml:space="preserve"> phone</w:t>
      </w:r>
      <w:r w:rsidR="00A61415">
        <w:rPr>
          <w:lang w:eastAsia="zh-TW"/>
        </w:rPr>
        <w:t>’s</w:t>
      </w:r>
      <w:r>
        <w:rPr>
          <w:lang w:eastAsia="zh-TW"/>
        </w:rPr>
        <w:t xml:space="preserve"> OS “Jelly Ben”</w:t>
      </w:r>
      <w:r w:rsidR="00484538">
        <w:rPr>
          <w:lang w:eastAsia="zh-TW"/>
        </w:rPr>
        <w:t xml:space="preserve">, </w:t>
      </w:r>
      <w:r w:rsidR="00A61415">
        <w:rPr>
          <w:lang w:eastAsia="zh-TW"/>
        </w:rPr>
        <w:t>it applies to ANN and reduces 25% of recognition faults. T</w:t>
      </w:r>
      <w:r w:rsidR="00484538">
        <w:rPr>
          <w:lang w:eastAsia="zh-TW"/>
        </w:rPr>
        <w:t xml:space="preserve">hus it can be seen that VR technique has a good economic benefit for these Technology companies, and its research is valuable to be invested. </w:t>
      </w:r>
      <w:r>
        <w:rPr>
          <w:lang w:eastAsia="zh-TW"/>
        </w:rPr>
        <w:t xml:space="preserve">But the VR system in the present days still have bunch of difficulties need to overcome, </w:t>
      </w:r>
      <w:r w:rsidR="00B05B2F">
        <w:rPr>
          <w:lang w:eastAsia="zh-TW"/>
        </w:rPr>
        <w:t>for example, the VR system in present days still prefer to a perfect environment</w:t>
      </w:r>
      <w:r w:rsidR="00A61415">
        <w:rPr>
          <w:lang w:eastAsia="zh-TW"/>
        </w:rPr>
        <w:t xml:space="preserve">. But in the real life still can’t avoid those outer effects exist, languages, pronunciations, noises, even the record machine can cause different speech signals. </w:t>
      </w:r>
      <w:commentRangeEnd w:id="28"/>
      <w:r w:rsidR="007D7757">
        <w:rPr>
          <w:rStyle w:val="CommentReference"/>
        </w:rPr>
        <w:commentReference w:id="28"/>
      </w:r>
      <w:commentRangeStart w:id="29"/>
      <w:r w:rsidR="00A61415">
        <w:rPr>
          <w:lang w:eastAsia="zh-TW"/>
        </w:rPr>
        <w:t xml:space="preserve">Though after back propagation algorithm </w:t>
      </w:r>
      <w:r w:rsidR="009D3B08">
        <w:rPr>
          <w:lang w:eastAsia="zh-TW"/>
        </w:rPr>
        <w:t xml:space="preserve">has been released on 1986, it </w:t>
      </w:r>
      <w:r w:rsidR="00A61415">
        <w:rPr>
          <w:lang w:eastAsia="zh-TW"/>
        </w:rPr>
        <w:t xml:space="preserve">helps ANN </w:t>
      </w:r>
      <w:r w:rsidR="009D3B08">
        <w:rPr>
          <w:lang w:eastAsia="zh-TW"/>
        </w:rPr>
        <w:t xml:space="preserve">to overcome many difficulties, but it still have a problem that ANN needs lot of learning information and calculate time, this still far from the ideal system – a real time recognition. </w:t>
      </w:r>
      <w:r w:rsidR="00511075">
        <w:rPr>
          <w:lang w:eastAsia="zh-TW"/>
        </w:rPr>
        <w:t>On the contrary, f</w:t>
      </w:r>
      <w:r w:rsidR="009D3B08">
        <w:rPr>
          <w:lang w:eastAsia="zh-TW"/>
        </w:rPr>
        <w:t xml:space="preserve">uzzy logic is another method to imitate human’s neural network, it </w:t>
      </w:r>
      <w:r w:rsidR="00511075">
        <w:rPr>
          <w:lang w:eastAsia="zh-TW"/>
        </w:rPr>
        <w:t xml:space="preserve">also </w:t>
      </w:r>
      <w:r w:rsidR="009D3B08">
        <w:rPr>
          <w:lang w:eastAsia="zh-TW"/>
        </w:rPr>
        <w:t>h</w:t>
      </w:r>
      <w:r w:rsidR="00511075">
        <w:rPr>
          <w:lang w:eastAsia="zh-TW"/>
        </w:rPr>
        <w:t>as been applied to many fields. It has the advantage with fast learning rate, but lower fault toleration. How to take both advantages from ANN and Fuzzy logic and create a voice recognition system, which has high recognition accuracy, high noises toleration, short reflection time is a valuable topic for future researches.</w:t>
      </w:r>
      <w:commentRangeEnd w:id="29"/>
      <w:r w:rsidR="007D7757">
        <w:rPr>
          <w:rStyle w:val="CommentReference"/>
        </w:rPr>
        <w:commentReference w:id="29"/>
      </w:r>
    </w:p>
    <w:p w14:paraId="02F1C27F" w14:textId="77777777" w:rsidR="00A554D5" w:rsidRDefault="00A554D5" w:rsidP="00484538">
      <w:pPr>
        <w:pStyle w:val="BodyText"/>
        <w:spacing w:line="360" w:lineRule="auto"/>
        <w:rPr>
          <w:b/>
          <w:sz w:val="32"/>
          <w:szCs w:val="32"/>
          <w:lang w:eastAsia="zh-TW"/>
        </w:rPr>
      </w:pPr>
    </w:p>
    <w:p w14:paraId="2A2E949C" w14:textId="77777777" w:rsidR="00511075" w:rsidRDefault="00511075" w:rsidP="007B3B5E">
      <w:pPr>
        <w:pStyle w:val="BodyText"/>
        <w:spacing w:line="360" w:lineRule="auto"/>
        <w:jc w:val="center"/>
        <w:rPr>
          <w:b/>
          <w:sz w:val="32"/>
          <w:szCs w:val="32"/>
          <w:lang w:eastAsia="zh-TW"/>
        </w:rPr>
      </w:pPr>
    </w:p>
    <w:p w14:paraId="5807E363" w14:textId="77777777" w:rsidR="00511075" w:rsidRDefault="00511075" w:rsidP="007B3B5E">
      <w:pPr>
        <w:pStyle w:val="BodyText"/>
        <w:spacing w:line="360" w:lineRule="auto"/>
        <w:jc w:val="center"/>
        <w:rPr>
          <w:b/>
          <w:sz w:val="32"/>
          <w:szCs w:val="32"/>
          <w:lang w:eastAsia="zh-TW"/>
        </w:rPr>
      </w:pPr>
    </w:p>
    <w:p w14:paraId="41AB2814" w14:textId="77777777" w:rsidR="00511075" w:rsidRDefault="00511075" w:rsidP="007B3B5E">
      <w:pPr>
        <w:pStyle w:val="BodyText"/>
        <w:spacing w:line="360" w:lineRule="auto"/>
        <w:jc w:val="center"/>
        <w:rPr>
          <w:b/>
          <w:sz w:val="32"/>
          <w:szCs w:val="32"/>
          <w:lang w:eastAsia="zh-TW"/>
        </w:rPr>
      </w:pPr>
    </w:p>
    <w:p w14:paraId="5E2D5C4F" w14:textId="77777777" w:rsidR="00511075" w:rsidRDefault="00511075" w:rsidP="007B3B5E">
      <w:pPr>
        <w:pStyle w:val="BodyText"/>
        <w:spacing w:line="360" w:lineRule="auto"/>
        <w:jc w:val="center"/>
        <w:rPr>
          <w:b/>
          <w:sz w:val="32"/>
          <w:szCs w:val="32"/>
          <w:lang w:eastAsia="zh-TW"/>
        </w:rPr>
      </w:pPr>
    </w:p>
    <w:p w14:paraId="3598384A" w14:textId="3AECDA32" w:rsidR="00A554D5" w:rsidRPr="002406C3" w:rsidRDefault="00A554D5" w:rsidP="007B3B5E">
      <w:pPr>
        <w:pStyle w:val="BodyText"/>
        <w:spacing w:line="360" w:lineRule="auto"/>
        <w:jc w:val="center"/>
        <w:rPr>
          <w:b/>
          <w:sz w:val="32"/>
          <w:szCs w:val="32"/>
          <w:lang w:eastAsia="zh-TW"/>
        </w:rPr>
      </w:pPr>
      <w:r>
        <w:rPr>
          <w:b/>
          <w:sz w:val="32"/>
          <w:szCs w:val="32"/>
          <w:lang w:eastAsia="zh-TW"/>
        </w:rPr>
        <w:t>Reference</w:t>
      </w:r>
    </w:p>
    <w:p w14:paraId="0FBF3671" w14:textId="77777777" w:rsidR="00A554D5" w:rsidRPr="002406C3" w:rsidRDefault="00A554D5" w:rsidP="00BC150B">
      <w:pPr>
        <w:pStyle w:val="BodyText"/>
        <w:spacing w:line="360" w:lineRule="auto"/>
        <w:jc w:val="center"/>
        <w:rPr>
          <w:b/>
          <w:sz w:val="32"/>
          <w:szCs w:val="32"/>
          <w:lang w:eastAsia="zh-TW"/>
        </w:rPr>
      </w:pPr>
    </w:p>
    <w:p w14:paraId="586A5174" w14:textId="31353E8B" w:rsidR="00A61415" w:rsidRDefault="00A61415" w:rsidP="00A61415">
      <w:pPr>
        <w:widowControl w:val="0"/>
        <w:tabs>
          <w:tab w:val="clear" w:pos="360"/>
          <w:tab w:val="clear" w:pos="9360"/>
          <w:tab w:val="left" w:pos="220"/>
          <w:tab w:val="left" w:pos="720"/>
        </w:tabs>
        <w:autoSpaceDE w:val="0"/>
        <w:autoSpaceDN w:val="0"/>
        <w:adjustRightInd w:val="0"/>
        <w:spacing w:after="240"/>
        <w:rPr>
          <w:lang w:eastAsia="zh-TW"/>
        </w:rPr>
      </w:pPr>
      <w:r>
        <w:rPr>
          <w:lang w:eastAsia="zh-TW"/>
        </w:rPr>
        <w:t xml:space="preserve">[1] </w:t>
      </w:r>
      <w:r w:rsidR="00B05B2F" w:rsidRPr="00A61415">
        <w:rPr>
          <w:lang w:eastAsia="zh-TW"/>
        </w:rPr>
        <w:t xml:space="preserve">C. Kim and K. </w:t>
      </w:r>
      <w:proofErr w:type="spellStart"/>
      <w:r w:rsidR="00B05B2F" w:rsidRPr="00A61415">
        <w:rPr>
          <w:lang w:eastAsia="zh-TW"/>
        </w:rPr>
        <w:t>Seo</w:t>
      </w:r>
      <w:proofErr w:type="spellEnd"/>
      <w:r w:rsidR="00B05B2F" w:rsidRPr="00A61415">
        <w:rPr>
          <w:lang w:eastAsia="zh-TW"/>
        </w:rPr>
        <w:t xml:space="preserve">, “Robust DTW-based Recognition Algorithm for Hand-held Consumer </w:t>
      </w:r>
      <w:proofErr w:type="spellStart"/>
      <w:r w:rsidR="00B05B2F" w:rsidRPr="00A61415">
        <w:rPr>
          <w:lang w:eastAsia="zh-TW"/>
        </w:rPr>
        <w:t>Devices”,IEEE</w:t>
      </w:r>
      <w:proofErr w:type="spellEnd"/>
      <w:r w:rsidR="00B05B2F" w:rsidRPr="00A61415">
        <w:rPr>
          <w:lang w:eastAsia="zh-TW"/>
        </w:rPr>
        <w:t xml:space="preserve"> Transactions on Consumer 706 Electronics, Vol. 51, pp.699-709, 2005. </w:t>
      </w:r>
    </w:p>
    <w:p w14:paraId="01C3AEE7" w14:textId="6EFE69FF" w:rsidR="00A61415" w:rsidRDefault="00A61415" w:rsidP="00511075">
      <w:pPr>
        <w:widowControl w:val="0"/>
        <w:tabs>
          <w:tab w:val="clear" w:pos="360"/>
          <w:tab w:val="clear" w:pos="9360"/>
          <w:tab w:val="left" w:pos="220"/>
          <w:tab w:val="left" w:pos="720"/>
        </w:tabs>
        <w:autoSpaceDE w:val="0"/>
        <w:autoSpaceDN w:val="0"/>
        <w:adjustRightInd w:val="0"/>
        <w:spacing w:after="240"/>
        <w:rPr>
          <w:lang w:eastAsia="zh-TW"/>
        </w:rPr>
      </w:pPr>
      <w:r>
        <w:rPr>
          <w:lang w:eastAsia="zh-TW"/>
        </w:rPr>
        <w:t xml:space="preserve">[2] </w:t>
      </w:r>
      <w:r w:rsidR="00B05B2F" w:rsidRPr="00A61415">
        <w:rPr>
          <w:lang w:eastAsia="zh-TW"/>
        </w:rPr>
        <w:t xml:space="preserve">H. </w:t>
      </w:r>
      <w:proofErr w:type="spellStart"/>
      <w:r w:rsidR="00B05B2F" w:rsidRPr="00A61415">
        <w:rPr>
          <w:lang w:eastAsia="zh-TW"/>
        </w:rPr>
        <w:t>Sakoe</w:t>
      </w:r>
      <w:proofErr w:type="spellEnd"/>
      <w:r w:rsidR="00B05B2F" w:rsidRPr="00A61415">
        <w:rPr>
          <w:lang w:eastAsia="zh-TW"/>
        </w:rPr>
        <w:t xml:space="preserve"> and S. Chiba, “Dynamic Programming Optimization for Spoken Word Recognition”, IEEE Transactions on ASSP, Vol.26, </w:t>
      </w:r>
      <w:proofErr w:type="spellStart"/>
      <w:r w:rsidR="00B05B2F" w:rsidRPr="00A61415">
        <w:rPr>
          <w:lang w:eastAsia="zh-TW"/>
        </w:rPr>
        <w:t>pp</w:t>
      </w:r>
      <w:proofErr w:type="spellEnd"/>
      <w:r w:rsidR="00B05B2F" w:rsidRPr="00A61415">
        <w:rPr>
          <w:lang w:eastAsia="zh-TW"/>
        </w:rPr>
        <w:t xml:space="preserve"> 43-49, 1978. </w:t>
      </w:r>
    </w:p>
    <w:p w14:paraId="6C0A9CA0" w14:textId="2277F4FE" w:rsidR="00A61415" w:rsidRDefault="00A61415" w:rsidP="00A61415">
      <w:pPr>
        <w:widowControl w:val="0"/>
        <w:tabs>
          <w:tab w:val="clear" w:pos="360"/>
          <w:tab w:val="clear" w:pos="9360"/>
        </w:tabs>
        <w:autoSpaceDE w:val="0"/>
        <w:autoSpaceDN w:val="0"/>
        <w:adjustRightInd w:val="0"/>
        <w:spacing w:after="240"/>
        <w:rPr>
          <w:lang w:eastAsia="zh-TW"/>
        </w:rPr>
      </w:pPr>
      <w:r>
        <w:rPr>
          <w:lang w:eastAsia="zh-TW"/>
        </w:rPr>
        <w:t xml:space="preserve">[3] </w:t>
      </w:r>
      <w:r w:rsidR="00B05B2F" w:rsidRPr="00A61415">
        <w:rPr>
          <w:lang w:eastAsia="zh-TW"/>
        </w:rPr>
        <w:t xml:space="preserve">G.D. Wu and C.T. Lin, “A Recurrent Neural Fuzzy Network for Word Boundary Detection in Variable Noise-Level Environments,” IEEE Trans on System, Man, and Cybernetics, Vol. 31, No. 1, </w:t>
      </w:r>
      <w:proofErr w:type="spellStart"/>
      <w:r w:rsidR="00B05B2F" w:rsidRPr="00A61415">
        <w:rPr>
          <w:lang w:eastAsia="zh-TW"/>
        </w:rPr>
        <w:t>pp</w:t>
      </w:r>
      <w:proofErr w:type="spellEnd"/>
      <w:r w:rsidR="00B05B2F" w:rsidRPr="00A61415">
        <w:rPr>
          <w:lang w:eastAsia="zh-TW"/>
        </w:rPr>
        <w:t xml:space="preserve"> 84-97, Feb. 2001.</w:t>
      </w:r>
    </w:p>
    <w:p w14:paraId="0048A601" w14:textId="2BD29FE1" w:rsidR="00B05B2F" w:rsidRDefault="00A61415" w:rsidP="00A61415">
      <w:pPr>
        <w:widowControl w:val="0"/>
        <w:tabs>
          <w:tab w:val="clear" w:pos="360"/>
          <w:tab w:val="clear" w:pos="9360"/>
        </w:tabs>
        <w:autoSpaceDE w:val="0"/>
        <w:autoSpaceDN w:val="0"/>
        <w:adjustRightInd w:val="0"/>
        <w:spacing w:after="240"/>
        <w:rPr>
          <w:lang w:eastAsia="zh-TW"/>
        </w:rPr>
      </w:pPr>
      <w:r>
        <w:rPr>
          <w:lang w:eastAsia="zh-TW"/>
        </w:rPr>
        <w:t xml:space="preserve">[4] </w:t>
      </w:r>
      <w:r w:rsidR="00B05B2F" w:rsidRPr="00A61415">
        <w:rPr>
          <w:lang w:eastAsia="zh-TW"/>
        </w:rPr>
        <w:t xml:space="preserve">A. </w:t>
      </w:r>
      <w:proofErr w:type="spellStart"/>
      <w:r w:rsidR="00B05B2F" w:rsidRPr="00A61415">
        <w:rPr>
          <w:lang w:eastAsia="zh-TW"/>
        </w:rPr>
        <w:t>Hussain</w:t>
      </w:r>
      <w:proofErr w:type="spellEnd"/>
      <w:r w:rsidR="00B05B2F" w:rsidRPr="00A61415">
        <w:rPr>
          <w:lang w:eastAsia="zh-TW"/>
        </w:rPr>
        <w:t xml:space="preserve">, S.A. </w:t>
      </w:r>
      <w:proofErr w:type="spellStart"/>
      <w:r w:rsidR="00B05B2F" w:rsidRPr="00A61415">
        <w:rPr>
          <w:lang w:eastAsia="zh-TW"/>
        </w:rPr>
        <w:t>Samad</w:t>
      </w:r>
      <w:proofErr w:type="spellEnd"/>
      <w:r w:rsidR="00B05B2F" w:rsidRPr="00A61415">
        <w:rPr>
          <w:lang w:eastAsia="zh-TW"/>
        </w:rPr>
        <w:t xml:space="preserve"> and L.B. </w:t>
      </w:r>
      <w:proofErr w:type="spellStart"/>
      <w:r w:rsidR="00B05B2F" w:rsidRPr="00A61415">
        <w:rPr>
          <w:lang w:eastAsia="zh-TW"/>
        </w:rPr>
        <w:t>Fah</w:t>
      </w:r>
      <w:proofErr w:type="spellEnd"/>
      <w:r w:rsidR="00B05B2F" w:rsidRPr="00A61415">
        <w:rPr>
          <w:lang w:eastAsia="zh-TW"/>
        </w:rPr>
        <w:t xml:space="preserve">, “Endpoint Detection of Speech Signal using Neural Network,” IEEE Trans on ASSP, </w:t>
      </w:r>
      <w:proofErr w:type="spellStart"/>
      <w:r w:rsidR="00B05B2F" w:rsidRPr="00A61415">
        <w:rPr>
          <w:lang w:eastAsia="zh-TW"/>
        </w:rPr>
        <w:t>pp</w:t>
      </w:r>
      <w:proofErr w:type="spellEnd"/>
      <w:r w:rsidR="00B05B2F" w:rsidRPr="00A61415">
        <w:rPr>
          <w:lang w:eastAsia="zh-TW"/>
        </w:rPr>
        <w:t xml:space="preserve"> 271-274, 2000.</w:t>
      </w:r>
    </w:p>
    <w:p w14:paraId="30B14112" w14:textId="517B86C5" w:rsidR="00511075" w:rsidRDefault="00511075" w:rsidP="00A61415">
      <w:pPr>
        <w:widowControl w:val="0"/>
        <w:tabs>
          <w:tab w:val="clear" w:pos="360"/>
          <w:tab w:val="clear" w:pos="9360"/>
        </w:tabs>
        <w:autoSpaceDE w:val="0"/>
        <w:autoSpaceDN w:val="0"/>
        <w:adjustRightInd w:val="0"/>
        <w:spacing w:after="240"/>
        <w:rPr>
          <w:lang w:eastAsia="zh-TW"/>
        </w:rPr>
      </w:pPr>
      <w:r>
        <w:rPr>
          <w:lang w:eastAsia="zh-TW"/>
        </w:rPr>
        <w:t xml:space="preserve">[5] X.L. Chen, “The Speech Recognition System using Neural Networks”, </w:t>
      </w:r>
    </w:p>
    <w:p w14:paraId="6A1047B5" w14:textId="7ABBD1F2" w:rsidR="00EE6B58" w:rsidRDefault="00EE6B58" w:rsidP="00A61415">
      <w:pPr>
        <w:widowControl w:val="0"/>
        <w:tabs>
          <w:tab w:val="clear" w:pos="360"/>
          <w:tab w:val="clear" w:pos="9360"/>
        </w:tabs>
        <w:autoSpaceDE w:val="0"/>
        <w:autoSpaceDN w:val="0"/>
        <w:adjustRightInd w:val="0"/>
        <w:spacing w:after="240"/>
        <w:rPr>
          <w:lang w:eastAsia="zh-TW"/>
        </w:rPr>
      </w:pPr>
      <w:r>
        <w:rPr>
          <w:lang w:eastAsia="zh-TW"/>
        </w:rPr>
        <w:t>[6] C.C. Zhou, Improved DTW-based Speech Recognition System with Its FPGA Implementation and Analysis”,</w:t>
      </w:r>
    </w:p>
    <w:p w14:paraId="7A763FA2" w14:textId="49BE26D6" w:rsidR="00EE6B58" w:rsidRDefault="00EE6B58" w:rsidP="00EE6B58">
      <w:pPr>
        <w:widowControl w:val="0"/>
        <w:tabs>
          <w:tab w:val="clear" w:pos="360"/>
          <w:tab w:val="clear" w:pos="9360"/>
        </w:tabs>
        <w:autoSpaceDE w:val="0"/>
        <w:autoSpaceDN w:val="0"/>
        <w:adjustRightInd w:val="0"/>
        <w:spacing w:after="240"/>
        <w:rPr>
          <w:lang w:eastAsia="zh-TW"/>
        </w:rPr>
      </w:pPr>
      <w:r>
        <w:rPr>
          <w:lang w:eastAsia="zh-TW"/>
        </w:rPr>
        <w:t xml:space="preserve">[7] </w:t>
      </w:r>
      <w:r w:rsidRPr="00EE6B58">
        <w:rPr>
          <w:lang w:eastAsia="zh-TW"/>
        </w:rPr>
        <w:t>Talking to Machines. (2012). Communications of the ACM, 55(4), 14-16. doi:10.1145/2133806.2133812</w:t>
      </w:r>
    </w:p>
    <w:p w14:paraId="03E424FA" w14:textId="77777777" w:rsidR="00EE6B58" w:rsidRPr="00EE6B58" w:rsidRDefault="00EE6B58" w:rsidP="00EE6B58">
      <w:pPr>
        <w:rPr>
          <w:lang w:eastAsia="zh-TW"/>
        </w:rPr>
      </w:pPr>
      <w:r>
        <w:rPr>
          <w:lang w:eastAsia="zh-TW"/>
        </w:rPr>
        <w:t xml:space="preserve">[8] </w:t>
      </w:r>
      <w:r w:rsidRPr="00EE6B58">
        <w:rPr>
          <w:lang w:eastAsia="zh-TW"/>
        </w:rPr>
        <w:t xml:space="preserve">NO SURPRISE, SIRI SATISFIES. </w:t>
      </w:r>
      <w:proofErr w:type="gramStart"/>
      <w:r w:rsidRPr="00EE6B58">
        <w:rPr>
          <w:lang w:eastAsia="zh-TW"/>
        </w:rPr>
        <w:t>(2012). </w:t>
      </w:r>
      <w:proofErr w:type="spellStart"/>
      <w:r w:rsidRPr="00EE6B58">
        <w:rPr>
          <w:lang w:eastAsia="zh-TW"/>
        </w:rPr>
        <w:t>EventDV</w:t>
      </w:r>
      <w:proofErr w:type="spellEnd"/>
      <w:r w:rsidRPr="00EE6B58">
        <w:rPr>
          <w:lang w:eastAsia="zh-TW"/>
        </w:rPr>
        <w:t>, 2012(5), 10.</w:t>
      </w:r>
      <w:proofErr w:type="gramEnd"/>
    </w:p>
    <w:p w14:paraId="1EE4C233" w14:textId="0EB84AD5" w:rsidR="00EE6B58" w:rsidRDefault="00EE6B58" w:rsidP="00EE6B58">
      <w:pPr>
        <w:widowControl w:val="0"/>
        <w:tabs>
          <w:tab w:val="clear" w:pos="360"/>
          <w:tab w:val="clear" w:pos="9360"/>
        </w:tabs>
        <w:autoSpaceDE w:val="0"/>
        <w:autoSpaceDN w:val="0"/>
        <w:adjustRightInd w:val="0"/>
        <w:spacing w:after="240"/>
        <w:rPr>
          <w:lang w:eastAsia="zh-TW"/>
        </w:rPr>
      </w:pPr>
    </w:p>
    <w:p w14:paraId="081854B7" w14:textId="77777777" w:rsidR="00EE6B58" w:rsidRPr="00EE6B58" w:rsidRDefault="00EE6B58" w:rsidP="00EE6B58">
      <w:pPr>
        <w:rPr>
          <w:lang w:eastAsia="zh-TW"/>
        </w:rPr>
      </w:pPr>
      <w:r>
        <w:rPr>
          <w:lang w:eastAsia="zh-TW"/>
        </w:rPr>
        <w:t xml:space="preserve">[9] </w:t>
      </w:r>
      <w:r w:rsidRPr="00EE6B58">
        <w:rPr>
          <w:lang w:eastAsia="zh-TW"/>
        </w:rPr>
        <w:t>Rodriguez, A. (2012). FAQ: Google Now and Android Jelly Bean Voice Recognition. PC World, 30(9), 18.</w:t>
      </w:r>
    </w:p>
    <w:p w14:paraId="70FA6FA3" w14:textId="0C13940B" w:rsidR="00EE6B58" w:rsidRPr="00EE6B58" w:rsidRDefault="00EE6B58" w:rsidP="00EE6B58">
      <w:pPr>
        <w:widowControl w:val="0"/>
        <w:tabs>
          <w:tab w:val="clear" w:pos="360"/>
          <w:tab w:val="clear" w:pos="9360"/>
        </w:tabs>
        <w:autoSpaceDE w:val="0"/>
        <w:autoSpaceDN w:val="0"/>
        <w:adjustRightInd w:val="0"/>
        <w:spacing w:after="240"/>
        <w:rPr>
          <w:lang w:eastAsia="zh-TW"/>
        </w:rPr>
      </w:pPr>
    </w:p>
    <w:p w14:paraId="6BF47821" w14:textId="77777777" w:rsidR="00BC150B" w:rsidRPr="00A80CF8" w:rsidRDefault="00BC150B" w:rsidP="000405AE">
      <w:pPr>
        <w:pStyle w:val="BodyText"/>
        <w:spacing w:line="360" w:lineRule="auto"/>
        <w:rPr>
          <w:lang w:eastAsia="zh-TW"/>
        </w:rPr>
      </w:pPr>
    </w:p>
    <w:sectPr w:rsidR="00BC150B" w:rsidRPr="00A80CF8" w:rsidSect="00023750">
      <w:headerReference w:type="default" r:id="rId33"/>
      <w:pgSz w:w="12240" w:h="15840" w:code="1"/>
      <w:pgMar w:top="1440" w:right="1440" w:bottom="851" w:left="1440" w:header="144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tsoule" w:date="2013-04-30T10:45:00Z" w:initials="t">
    <w:p w14:paraId="62FA1E0A" w14:textId="2DBDC506" w:rsidR="007D7757" w:rsidRDefault="007D7757">
      <w:pPr>
        <w:pStyle w:val="CommentText"/>
      </w:pPr>
      <w:r>
        <w:rPr>
          <w:rStyle w:val="CommentReference"/>
        </w:rPr>
        <w:annotationRef/>
      </w:r>
      <w:r>
        <w:t>This could be moved to the introduction of the paper, as it does a good job of explaining why the topic is important.</w:t>
      </w:r>
    </w:p>
  </w:comment>
  <w:comment w:id="29" w:author="tsoule" w:date="2013-04-30T10:46:00Z" w:initials="t">
    <w:p w14:paraId="643C30F3" w14:textId="020A504F" w:rsidR="007D7757" w:rsidRDefault="007D7757">
      <w:pPr>
        <w:pStyle w:val="CommentText"/>
      </w:pPr>
      <w:r>
        <w:rPr>
          <w:rStyle w:val="CommentReference"/>
        </w:rPr>
        <w:annotationRef/>
      </w:r>
      <w:r>
        <w:t xml:space="preserve">This is a good beginning of a conclusion, but it should be </w:t>
      </w:r>
      <w:r w:rsidR="00CA64E9">
        <w:t xml:space="preserve">more detailed regarding the strengths and weakness of ANN versus fuzzy approaches.  You should also talk about specific application areas that are better for one approach versus the </w:t>
      </w:r>
      <w:r w:rsidR="00CA64E9">
        <w:t>other.</w:t>
      </w:r>
      <w:bookmarkStart w:id="30" w:name="_GoBack"/>
      <w:bookmarkEnd w:id="30"/>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E2BB8" w14:textId="77777777" w:rsidR="00937853" w:rsidRDefault="00937853">
      <w:r>
        <w:separator/>
      </w:r>
    </w:p>
  </w:endnote>
  <w:endnote w:type="continuationSeparator" w:id="0">
    <w:p w14:paraId="667C00EF" w14:textId="77777777" w:rsidR="00937853" w:rsidRDefault="00937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30D36" w14:textId="77777777" w:rsidR="00937853" w:rsidRDefault="00937853">
      <w:r>
        <w:separator/>
      </w:r>
    </w:p>
  </w:footnote>
  <w:footnote w:type="continuationSeparator" w:id="0">
    <w:p w14:paraId="51D1A3EF" w14:textId="77777777" w:rsidR="00937853" w:rsidRDefault="00937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6E42F" w14:textId="4EA36194" w:rsidR="00511075" w:rsidRDefault="00937853" w:rsidP="00CD2595">
    <w:pPr>
      <w:pStyle w:val="Header"/>
      <w:jc w:val="right"/>
      <w:rPr>
        <w:rStyle w:val="PageNumber"/>
      </w:rPr>
    </w:pPr>
    <w:sdt>
      <w:sdtPr>
        <w:id w:val="498842633"/>
        <w:placeholder>
          <w:docPart w:val="AAFF3B97BCF788468B70AE49EE4B5D4B"/>
        </w:placeholder>
      </w:sdtPr>
      <w:sdtEndPr/>
      <w:sdtContent>
        <w:r w:rsidR="00511075">
          <w:t>Chihsiang Wang</w:t>
        </w:r>
      </w:sdtContent>
    </w:sdt>
    <w:r w:rsidR="00511075">
      <w:t xml:space="preserve"> / </w:t>
    </w:r>
    <w:sdt>
      <w:sdtPr>
        <w:id w:val="498842635"/>
        <w:placeholder>
          <w:docPart w:val="AAFF3B97BCF788468B70AE49EE4B5D4B"/>
        </w:placeholder>
      </w:sdtPr>
      <w:sdtEndPr/>
      <w:sdtContent>
        <w:r w:rsidR="00511075">
          <w:t>A.I. Research</w:t>
        </w:r>
      </w:sdtContent>
    </w:sdt>
    <w:r w:rsidR="00511075">
      <w:t xml:space="preserve"> / </w:t>
    </w:r>
    <w:r w:rsidR="00511075">
      <w:rPr>
        <w:rStyle w:val="PageNumber"/>
      </w:rPr>
      <w:fldChar w:fldCharType="begin"/>
    </w:r>
    <w:r w:rsidR="00511075">
      <w:rPr>
        <w:rStyle w:val="PageNumber"/>
      </w:rPr>
      <w:instrText xml:space="preserve"> PAGE </w:instrText>
    </w:r>
    <w:r w:rsidR="00511075">
      <w:rPr>
        <w:rStyle w:val="PageNumber"/>
      </w:rPr>
      <w:fldChar w:fldCharType="separate"/>
    </w:r>
    <w:r w:rsidR="00CA64E9">
      <w:rPr>
        <w:rStyle w:val="PageNumber"/>
        <w:noProof/>
      </w:rPr>
      <w:t>5</w:t>
    </w:r>
    <w:r w:rsidR="00511075">
      <w:rPr>
        <w:rStyle w:val="PageNumber"/>
      </w:rPr>
      <w:fldChar w:fldCharType="end"/>
    </w:r>
  </w:p>
  <w:p w14:paraId="1EECAAD4" w14:textId="77777777" w:rsidR="00511075" w:rsidRDefault="00511075"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A20DD4"/>
    <w:multiLevelType w:val="hybridMultilevel"/>
    <w:tmpl w:val="3822C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C64AF5"/>
    <w:multiLevelType w:val="hybridMultilevel"/>
    <w:tmpl w:val="744C2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8B29F1"/>
    <w:multiLevelType w:val="hybridMultilevel"/>
    <w:tmpl w:val="2AFE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665340"/>
    <w:multiLevelType w:val="hybridMultilevel"/>
    <w:tmpl w:val="0388E31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C3"/>
    <w:rsid w:val="00015232"/>
    <w:rsid w:val="00023750"/>
    <w:rsid w:val="00027520"/>
    <w:rsid w:val="00031821"/>
    <w:rsid w:val="000405AE"/>
    <w:rsid w:val="00053AC1"/>
    <w:rsid w:val="000904AC"/>
    <w:rsid w:val="00093097"/>
    <w:rsid w:val="000B1D1C"/>
    <w:rsid w:val="000E2DA1"/>
    <w:rsid w:val="000F7A36"/>
    <w:rsid w:val="0010067D"/>
    <w:rsid w:val="001150E6"/>
    <w:rsid w:val="001307B7"/>
    <w:rsid w:val="001427E8"/>
    <w:rsid w:val="00146834"/>
    <w:rsid w:val="00180B13"/>
    <w:rsid w:val="00181EDE"/>
    <w:rsid w:val="001909C4"/>
    <w:rsid w:val="001A5733"/>
    <w:rsid w:val="001B17D3"/>
    <w:rsid w:val="001D34DB"/>
    <w:rsid w:val="001D42C1"/>
    <w:rsid w:val="001D4C9F"/>
    <w:rsid w:val="00204524"/>
    <w:rsid w:val="00207661"/>
    <w:rsid w:val="00207B88"/>
    <w:rsid w:val="002105B4"/>
    <w:rsid w:val="002264F6"/>
    <w:rsid w:val="0023030C"/>
    <w:rsid w:val="0023332B"/>
    <w:rsid w:val="00236246"/>
    <w:rsid w:val="00237D62"/>
    <w:rsid w:val="002406C3"/>
    <w:rsid w:val="00241D11"/>
    <w:rsid w:val="002A27B1"/>
    <w:rsid w:val="002B2566"/>
    <w:rsid w:val="002B3A83"/>
    <w:rsid w:val="002B7FB7"/>
    <w:rsid w:val="002D3C9F"/>
    <w:rsid w:val="00312ABB"/>
    <w:rsid w:val="003168DD"/>
    <w:rsid w:val="0032261B"/>
    <w:rsid w:val="003230D9"/>
    <w:rsid w:val="00325E2C"/>
    <w:rsid w:val="0033058E"/>
    <w:rsid w:val="00346C35"/>
    <w:rsid w:val="00375D73"/>
    <w:rsid w:val="003934D8"/>
    <w:rsid w:val="003C5A8D"/>
    <w:rsid w:val="003F32E8"/>
    <w:rsid w:val="00405716"/>
    <w:rsid w:val="00411060"/>
    <w:rsid w:val="00431BB7"/>
    <w:rsid w:val="004360B3"/>
    <w:rsid w:val="004722D9"/>
    <w:rsid w:val="00484538"/>
    <w:rsid w:val="00493CC0"/>
    <w:rsid w:val="004952CC"/>
    <w:rsid w:val="004965EC"/>
    <w:rsid w:val="004A0916"/>
    <w:rsid w:val="004A1485"/>
    <w:rsid w:val="004B4D53"/>
    <w:rsid w:val="004C1553"/>
    <w:rsid w:val="004D76C4"/>
    <w:rsid w:val="00511075"/>
    <w:rsid w:val="005203AC"/>
    <w:rsid w:val="005213CD"/>
    <w:rsid w:val="005307E6"/>
    <w:rsid w:val="005753F9"/>
    <w:rsid w:val="005D291A"/>
    <w:rsid w:val="00605151"/>
    <w:rsid w:val="00606210"/>
    <w:rsid w:val="006150E7"/>
    <w:rsid w:val="00637924"/>
    <w:rsid w:val="006A2482"/>
    <w:rsid w:val="006A2BD1"/>
    <w:rsid w:val="006B1D3C"/>
    <w:rsid w:val="006B7D20"/>
    <w:rsid w:val="006F1B37"/>
    <w:rsid w:val="006F72DB"/>
    <w:rsid w:val="007004C5"/>
    <w:rsid w:val="007019EB"/>
    <w:rsid w:val="00727095"/>
    <w:rsid w:val="00765424"/>
    <w:rsid w:val="007672A5"/>
    <w:rsid w:val="0077606E"/>
    <w:rsid w:val="00776134"/>
    <w:rsid w:val="007A3D3B"/>
    <w:rsid w:val="007A4D5F"/>
    <w:rsid w:val="007A5283"/>
    <w:rsid w:val="007B3B5E"/>
    <w:rsid w:val="007D0867"/>
    <w:rsid w:val="007D7757"/>
    <w:rsid w:val="007F1E71"/>
    <w:rsid w:val="007F5418"/>
    <w:rsid w:val="00812476"/>
    <w:rsid w:val="00814B7E"/>
    <w:rsid w:val="0081622B"/>
    <w:rsid w:val="00816FD7"/>
    <w:rsid w:val="00821B4F"/>
    <w:rsid w:val="008257BF"/>
    <w:rsid w:val="00836C3E"/>
    <w:rsid w:val="008409A5"/>
    <w:rsid w:val="00853976"/>
    <w:rsid w:val="00880C90"/>
    <w:rsid w:val="0089309E"/>
    <w:rsid w:val="008A61F7"/>
    <w:rsid w:val="008C003E"/>
    <w:rsid w:val="008C50E0"/>
    <w:rsid w:val="008C542F"/>
    <w:rsid w:val="008E5DB9"/>
    <w:rsid w:val="008F7D7B"/>
    <w:rsid w:val="0090117B"/>
    <w:rsid w:val="00907943"/>
    <w:rsid w:val="0091039E"/>
    <w:rsid w:val="0091102C"/>
    <w:rsid w:val="00937853"/>
    <w:rsid w:val="00951AAB"/>
    <w:rsid w:val="00953A1E"/>
    <w:rsid w:val="009736FF"/>
    <w:rsid w:val="009A4495"/>
    <w:rsid w:val="009A5532"/>
    <w:rsid w:val="009A7C68"/>
    <w:rsid w:val="009C1E4F"/>
    <w:rsid w:val="009C3225"/>
    <w:rsid w:val="009D3B08"/>
    <w:rsid w:val="009E69A3"/>
    <w:rsid w:val="009F2D76"/>
    <w:rsid w:val="00A014A6"/>
    <w:rsid w:val="00A0190D"/>
    <w:rsid w:val="00A127BD"/>
    <w:rsid w:val="00A1611B"/>
    <w:rsid w:val="00A25A75"/>
    <w:rsid w:val="00A329FA"/>
    <w:rsid w:val="00A32AF1"/>
    <w:rsid w:val="00A3717B"/>
    <w:rsid w:val="00A548F5"/>
    <w:rsid w:val="00A554D5"/>
    <w:rsid w:val="00A55751"/>
    <w:rsid w:val="00A61415"/>
    <w:rsid w:val="00A73DB3"/>
    <w:rsid w:val="00A77FB6"/>
    <w:rsid w:val="00A80CF8"/>
    <w:rsid w:val="00AB52B9"/>
    <w:rsid w:val="00AE7016"/>
    <w:rsid w:val="00AF1171"/>
    <w:rsid w:val="00AF6AD6"/>
    <w:rsid w:val="00B05B2F"/>
    <w:rsid w:val="00B650C0"/>
    <w:rsid w:val="00B7197B"/>
    <w:rsid w:val="00B916EC"/>
    <w:rsid w:val="00BA5689"/>
    <w:rsid w:val="00BA5984"/>
    <w:rsid w:val="00BC0A58"/>
    <w:rsid w:val="00BC150B"/>
    <w:rsid w:val="00BE003C"/>
    <w:rsid w:val="00BF2495"/>
    <w:rsid w:val="00BF4474"/>
    <w:rsid w:val="00BF4F68"/>
    <w:rsid w:val="00C12040"/>
    <w:rsid w:val="00C15364"/>
    <w:rsid w:val="00C2688C"/>
    <w:rsid w:val="00C30780"/>
    <w:rsid w:val="00C33CA9"/>
    <w:rsid w:val="00C36C28"/>
    <w:rsid w:val="00C37907"/>
    <w:rsid w:val="00C427BE"/>
    <w:rsid w:val="00C54468"/>
    <w:rsid w:val="00C63099"/>
    <w:rsid w:val="00C8304F"/>
    <w:rsid w:val="00C93B36"/>
    <w:rsid w:val="00CA64E9"/>
    <w:rsid w:val="00CB1E1B"/>
    <w:rsid w:val="00CB211A"/>
    <w:rsid w:val="00CC1F4F"/>
    <w:rsid w:val="00CC48BA"/>
    <w:rsid w:val="00CD2595"/>
    <w:rsid w:val="00D13FCC"/>
    <w:rsid w:val="00D37EAB"/>
    <w:rsid w:val="00D8316B"/>
    <w:rsid w:val="00D844E1"/>
    <w:rsid w:val="00D86BDF"/>
    <w:rsid w:val="00D91F50"/>
    <w:rsid w:val="00DB6E7E"/>
    <w:rsid w:val="00DC163C"/>
    <w:rsid w:val="00DC1843"/>
    <w:rsid w:val="00DC5417"/>
    <w:rsid w:val="00DE014B"/>
    <w:rsid w:val="00E044B6"/>
    <w:rsid w:val="00E42F4F"/>
    <w:rsid w:val="00E46D17"/>
    <w:rsid w:val="00E51870"/>
    <w:rsid w:val="00E620B7"/>
    <w:rsid w:val="00E82090"/>
    <w:rsid w:val="00EA6DC2"/>
    <w:rsid w:val="00EB7C18"/>
    <w:rsid w:val="00EC0F89"/>
    <w:rsid w:val="00ED0CD4"/>
    <w:rsid w:val="00ED2454"/>
    <w:rsid w:val="00ED6744"/>
    <w:rsid w:val="00EE0744"/>
    <w:rsid w:val="00EE6B58"/>
    <w:rsid w:val="00EF3B41"/>
    <w:rsid w:val="00F20495"/>
    <w:rsid w:val="00F776F0"/>
    <w:rsid w:val="00F8370E"/>
    <w:rsid w:val="00F85EFD"/>
    <w:rsid w:val="00F87DE3"/>
    <w:rsid w:val="00F94103"/>
    <w:rsid w:val="00FA1FA6"/>
    <w:rsid w:val="00FA250F"/>
    <w:rsid w:val="00FA4DCF"/>
    <w:rsid w:val="00FA60F6"/>
    <w:rsid w:val="00FB6C5F"/>
    <w:rsid w:val="00FD431B"/>
    <w:rsid w:val="00FF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22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style>
  <w:style w:type="paragraph" w:styleId="Heading1">
    <w:name w:val="heading 1"/>
    <w:basedOn w:val="Normal"/>
    <w:next w:val="Normal"/>
    <w:qFormat/>
    <w:rsid w:val="001B17D3"/>
    <w:pPr>
      <w:keepNext/>
      <w:spacing w:before="5040" w:line="480" w:lineRule="auto"/>
      <w:jc w:val="center"/>
      <w:outlineLvl w:val="0"/>
    </w:pPr>
    <w:rPr>
      <w:rFonts w:cs="Arial"/>
      <w:bCs/>
      <w:caps/>
      <w:kern w:val="32"/>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 w:type="table" w:styleId="TableGrid">
    <w:name w:val="Table Grid"/>
    <w:basedOn w:val="TableNormal"/>
    <w:rsid w:val="002D3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105B4"/>
    <w:rPr>
      <w:sz w:val="16"/>
      <w:szCs w:val="16"/>
    </w:rPr>
  </w:style>
  <w:style w:type="paragraph" w:styleId="CommentText">
    <w:name w:val="annotation text"/>
    <w:basedOn w:val="Normal"/>
    <w:link w:val="CommentTextChar"/>
    <w:rsid w:val="002105B4"/>
    <w:rPr>
      <w:sz w:val="20"/>
      <w:szCs w:val="20"/>
    </w:rPr>
  </w:style>
  <w:style w:type="character" w:customStyle="1" w:styleId="CommentTextChar">
    <w:name w:val="Comment Text Char"/>
    <w:basedOn w:val="DefaultParagraphFont"/>
    <w:link w:val="CommentText"/>
    <w:rsid w:val="002105B4"/>
    <w:rPr>
      <w:sz w:val="20"/>
      <w:szCs w:val="20"/>
    </w:rPr>
  </w:style>
  <w:style w:type="paragraph" w:styleId="CommentSubject">
    <w:name w:val="annotation subject"/>
    <w:basedOn w:val="CommentText"/>
    <w:next w:val="CommentText"/>
    <w:link w:val="CommentSubjectChar"/>
    <w:rsid w:val="002105B4"/>
    <w:rPr>
      <w:b/>
      <w:bCs/>
    </w:rPr>
  </w:style>
  <w:style w:type="character" w:customStyle="1" w:styleId="CommentSubjectChar">
    <w:name w:val="Comment Subject Char"/>
    <w:basedOn w:val="CommentTextChar"/>
    <w:link w:val="CommentSubject"/>
    <w:rsid w:val="002105B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style>
  <w:style w:type="paragraph" w:styleId="Heading1">
    <w:name w:val="heading 1"/>
    <w:basedOn w:val="Normal"/>
    <w:next w:val="Normal"/>
    <w:qFormat/>
    <w:rsid w:val="001B17D3"/>
    <w:pPr>
      <w:keepNext/>
      <w:spacing w:before="5040" w:line="480" w:lineRule="auto"/>
      <w:jc w:val="center"/>
      <w:outlineLvl w:val="0"/>
    </w:pPr>
    <w:rPr>
      <w:rFonts w:cs="Arial"/>
      <w:bCs/>
      <w:caps/>
      <w:kern w:val="32"/>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 w:type="table" w:styleId="TableGrid">
    <w:name w:val="Table Grid"/>
    <w:basedOn w:val="TableNormal"/>
    <w:rsid w:val="002D3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105B4"/>
    <w:rPr>
      <w:sz w:val="16"/>
      <w:szCs w:val="16"/>
    </w:rPr>
  </w:style>
  <w:style w:type="paragraph" w:styleId="CommentText">
    <w:name w:val="annotation text"/>
    <w:basedOn w:val="Normal"/>
    <w:link w:val="CommentTextChar"/>
    <w:rsid w:val="002105B4"/>
    <w:rPr>
      <w:sz w:val="20"/>
      <w:szCs w:val="20"/>
    </w:rPr>
  </w:style>
  <w:style w:type="character" w:customStyle="1" w:styleId="CommentTextChar">
    <w:name w:val="Comment Text Char"/>
    <w:basedOn w:val="DefaultParagraphFont"/>
    <w:link w:val="CommentText"/>
    <w:rsid w:val="002105B4"/>
    <w:rPr>
      <w:sz w:val="20"/>
      <w:szCs w:val="20"/>
    </w:rPr>
  </w:style>
  <w:style w:type="paragraph" w:styleId="CommentSubject">
    <w:name w:val="annotation subject"/>
    <w:basedOn w:val="CommentText"/>
    <w:next w:val="CommentText"/>
    <w:link w:val="CommentSubjectChar"/>
    <w:rsid w:val="002105B4"/>
    <w:rPr>
      <w:b/>
      <w:bCs/>
    </w:rPr>
  </w:style>
  <w:style w:type="character" w:customStyle="1" w:styleId="CommentSubjectChar">
    <w:name w:val="Comment Subject Char"/>
    <w:basedOn w:val="CommentTextChar"/>
    <w:link w:val="CommentSubject"/>
    <w:rsid w:val="002105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9516">
      <w:bodyDiv w:val="1"/>
      <w:marLeft w:val="0"/>
      <w:marRight w:val="0"/>
      <w:marTop w:val="0"/>
      <w:marBottom w:val="0"/>
      <w:divBdr>
        <w:top w:val="none" w:sz="0" w:space="0" w:color="auto"/>
        <w:left w:val="none" w:sz="0" w:space="0" w:color="auto"/>
        <w:bottom w:val="none" w:sz="0" w:space="0" w:color="auto"/>
        <w:right w:val="none" w:sz="0" w:space="0" w:color="auto"/>
      </w:divBdr>
    </w:div>
    <w:div w:id="581332108">
      <w:bodyDiv w:val="1"/>
      <w:marLeft w:val="0"/>
      <w:marRight w:val="0"/>
      <w:marTop w:val="0"/>
      <w:marBottom w:val="0"/>
      <w:divBdr>
        <w:top w:val="none" w:sz="0" w:space="0" w:color="auto"/>
        <w:left w:val="none" w:sz="0" w:space="0" w:color="auto"/>
        <w:bottom w:val="none" w:sz="0" w:space="0" w:color="auto"/>
        <w:right w:val="none" w:sz="0" w:space="0" w:color="auto"/>
      </w:divBdr>
    </w:div>
    <w:div w:id="740565850">
      <w:bodyDiv w:val="1"/>
      <w:marLeft w:val="0"/>
      <w:marRight w:val="0"/>
      <w:marTop w:val="0"/>
      <w:marBottom w:val="0"/>
      <w:divBdr>
        <w:top w:val="none" w:sz="0" w:space="0" w:color="auto"/>
        <w:left w:val="none" w:sz="0" w:space="0" w:color="auto"/>
        <w:bottom w:val="none" w:sz="0" w:space="0" w:color="auto"/>
        <w:right w:val="none" w:sz="0" w:space="0" w:color="auto"/>
      </w:divBdr>
    </w:div>
    <w:div w:id="800539636">
      <w:bodyDiv w:val="1"/>
      <w:marLeft w:val="0"/>
      <w:marRight w:val="0"/>
      <w:marTop w:val="0"/>
      <w:marBottom w:val="0"/>
      <w:divBdr>
        <w:top w:val="none" w:sz="0" w:space="0" w:color="auto"/>
        <w:left w:val="none" w:sz="0" w:space="0" w:color="auto"/>
        <w:bottom w:val="none" w:sz="0" w:space="0" w:color="auto"/>
        <w:right w:val="none" w:sz="0" w:space="0" w:color="auto"/>
      </w:divBdr>
    </w:div>
    <w:div w:id="851338774">
      <w:bodyDiv w:val="1"/>
      <w:marLeft w:val="0"/>
      <w:marRight w:val="0"/>
      <w:marTop w:val="0"/>
      <w:marBottom w:val="0"/>
      <w:divBdr>
        <w:top w:val="none" w:sz="0" w:space="0" w:color="auto"/>
        <w:left w:val="none" w:sz="0" w:space="0" w:color="auto"/>
        <w:bottom w:val="none" w:sz="0" w:space="0" w:color="auto"/>
        <w:right w:val="none" w:sz="0" w:space="0" w:color="auto"/>
      </w:divBdr>
    </w:div>
    <w:div w:id="1014914304">
      <w:bodyDiv w:val="1"/>
      <w:marLeft w:val="0"/>
      <w:marRight w:val="0"/>
      <w:marTop w:val="0"/>
      <w:marBottom w:val="0"/>
      <w:divBdr>
        <w:top w:val="none" w:sz="0" w:space="0" w:color="auto"/>
        <w:left w:val="none" w:sz="0" w:space="0" w:color="auto"/>
        <w:bottom w:val="none" w:sz="0" w:space="0" w:color="auto"/>
        <w:right w:val="none" w:sz="0" w:space="0" w:color="auto"/>
      </w:divBdr>
    </w:div>
    <w:div w:id="1174419093">
      <w:bodyDiv w:val="1"/>
      <w:marLeft w:val="0"/>
      <w:marRight w:val="0"/>
      <w:marTop w:val="0"/>
      <w:marBottom w:val="0"/>
      <w:divBdr>
        <w:top w:val="none" w:sz="0" w:space="0" w:color="auto"/>
        <w:left w:val="none" w:sz="0" w:space="0" w:color="auto"/>
        <w:bottom w:val="none" w:sz="0" w:space="0" w:color="auto"/>
        <w:right w:val="none" w:sz="0" w:space="0" w:color="auto"/>
      </w:divBdr>
    </w:div>
    <w:div w:id="1175879585">
      <w:bodyDiv w:val="1"/>
      <w:marLeft w:val="0"/>
      <w:marRight w:val="0"/>
      <w:marTop w:val="0"/>
      <w:marBottom w:val="0"/>
      <w:divBdr>
        <w:top w:val="none" w:sz="0" w:space="0" w:color="auto"/>
        <w:left w:val="none" w:sz="0" w:space="0" w:color="auto"/>
        <w:bottom w:val="none" w:sz="0" w:space="0" w:color="auto"/>
        <w:right w:val="none" w:sz="0" w:space="0" w:color="auto"/>
      </w:divBdr>
    </w:div>
    <w:div w:id="1308165713">
      <w:bodyDiv w:val="1"/>
      <w:marLeft w:val="0"/>
      <w:marRight w:val="0"/>
      <w:marTop w:val="0"/>
      <w:marBottom w:val="0"/>
      <w:divBdr>
        <w:top w:val="none" w:sz="0" w:space="0" w:color="auto"/>
        <w:left w:val="none" w:sz="0" w:space="0" w:color="auto"/>
        <w:bottom w:val="none" w:sz="0" w:space="0" w:color="auto"/>
        <w:right w:val="none" w:sz="0" w:space="0" w:color="auto"/>
      </w:divBdr>
    </w:div>
    <w:div w:id="1370452917">
      <w:bodyDiv w:val="1"/>
      <w:marLeft w:val="0"/>
      <w:marRight w:val="0"/>
      <w:marTop w:val="0"/>
      <w:marBottom w:val="0"/>
      <w:divBdr>
        <w:top w:val="none" w:sz="0" w:space="0" w:color="auto"/>
        <w:left w:val="none" w:sz="0" w:space="0" w:color="auto"/>
        <w:bottom w:val="none" w:sz="0" w:space="0" w:color="auto"/>
        <w:right w:val="none" w:sz="0" w:space="0" w:color="auto"/>
      </w:divBdr>
    </w:div>
    <w:div w:id="1964387800">
      <w:bodyDiv w:val="1"/>
      <w:marLeft w:val="0"/>
      <w:marRight w:val="0"/>
      <w:marTop w:val="0"/>
      <w:marBottom w:val="0"/>
      <w:divBdr>
        <w:top w:val="none" w:sz="0" w:space="0" w:color="auto"/>
        <w:left w:val="none" w:sz="0" w:space="0" w:color="auto"/>
        <w:bottom w:val="none" w:sz="0" w:space="0" w:color="auto"/>
        <w:right w:val="none" w:sz="0" w:space="0" w:color="auto"/>
      </w:divBdr>
    </w:div>
    <w:div w:id="2007783299">
      <w:bodyDiv w:val="1"/>
      <w:marLeft w:val="0"/>
      <w:marRight w:val="0"/>
      <w:marTop w:val="0"/>
      <w:marBottom w:val="0"/>
      <w:divBdr>
        <w:top w:val="none" w:sz="0" w:space="0" w:color="auto"/>
        <w:left w:val="none" w:sz="0" w:space="0" w:color="auto"/>
        <w:bottom w:val="none" w:sz="0" w:space="0" w:color="auto"/>
        <w:right w:val="none" w:sz="0" w:space="0" w:color="auto"/>
      </w:divBdr>
    </w:div>
    <w:div w:id="211323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0.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0.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FF3B97BCF788468B70AE49EE4B5D4B"/>
        <w:category>
          <w:name w:val="General"/>
          <w:gallery w:val="placeholder"/>
        </w:category>
        <w:types>
          <w:type w:val="bbPlcHdr"/>
        </w:types>
        <w:behaviors>
          <w:behavior w:val="content"/>
        </w:behaviors>
        <w:guid w:val="{921AFD52-56A1-0B4B-BE6F-F858ED08E0F8}"/>
      </w:docPartPr>
      <w:docPartBody>
        <w:p w:rsidR="00DA525D" w:rsidRDefault="00DA525D">
          <w:pPr>
            <w:pStyle w:val="AAFF3B97BCF788468B70AE49EE4B5D4B"/>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5D"/>
    <w:rsid w:val="000D418F"/>
    <w:rsid w:val="002F6277"/>
    <w:rsid w:val="00386F0A"/>
    <w:rsid w:val="00505854"/>
    <w:rsid w:val="006B22BB"/>
    <w:rsid w:val="006D74C9"/>
    <w:rsid w:val="00784AE6"/>
    <w:rsid w:val="00962F80"/>
    <w:rsid w:val="009D60F3"/>
    <w:rsid w:val="00B43AD4"/>
    <w:rsid w:val="00CC1477"/>
    <w:rsid w:val="00CE6CB3"/>
    <w:rsid w:val="00D11AAE"/>
    <w:rsid w:val="00DA5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Story manuscript</vt:lpstr>
    </vt:vector>
  </TitlesOfParts>
  <Company/>
  <LinksUpToDate>false</LinksUpToDate>
  <CharactersWithSpaces>13666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creator>Chihsiang</dc:creator>
  <cp:lastModifiedBy>tsoule</cp:lastModifiedBy>
  <cp:revision>4</cp:revision>
  <cp:lastPrinted>2013-04-30T01:05:00Z</cp:lastPrinted>
  <dcterms:created xsi:type="dcterms:W3CDTF">2013-04-30T16:57:00Z</dcterms:created>
  <dcterms:modified xsi:type="dcterms:W3CDTF">2013-04-30T17:47:00Z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