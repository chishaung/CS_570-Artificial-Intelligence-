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E8B6E" w14:textId="1CBF3129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CS570 – Ar</w:t>
      </w:r>
      <w:r w:rsidR="000D0EF5">
        <w:rPr>
          <w:rFonts w:ascii="Times New Roman" w:hAnsi="Times New Roman" w:cs="Times New Roman"/>
          <w:sz w:val="24"/>
          <w:szCs w:val="24"/>
        </w:rPr>
        <w:t>tificial Intelligence Project 4</w:t>
      </w:r>
    </w:p>
    <w:p w14:paraId="4987F578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Chihsiang Wang</w:t>
      </w:r>
    </w:p>
    <w:p w14:paraId="7FE0D5D4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783307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A8E0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3861F6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130119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DD0A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B90A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A4B95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42944F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053E0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DE5C31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8396E6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0B9E4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82C7B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F3D8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294661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7DD040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B1F5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EECD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15EA3" w14:textId="55752142" w:rsidR="00413639" w:rsidRDefault="000D0EF5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Genealogy with Prolog</w:t>
      </w:r>
    </w:p>
    <w:p w14:paraId="3B0834DC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E0A4C1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Chihsiang Wang</w:t>
      </w:r>
    </w:p>
    <w:p w14:paraId="791D5FDE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6F3CD18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20FFEE5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AB23D55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2E7AAD0" w14:textId="77777777" w:rsidR="00413639" w:rsidRDefault="00413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0E299" w14:textId="77777777" w:rsidR="00413639" w:rsidRDefault="00413639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13639">
        <w:rPr>
          <w:rFonts w:ascii="Times New Roman" w:hAnsi="Times New Roman" w:cs="Times New Roman"/>
          <w:b/>
          <w:sz w:val="32"/>
          <w:szCs w:val="24"/>
        </w:rPr>
        <w:lastRenderedPageBreak/>
        <w:t>Abstract</w:t>
      </w:r>
    </w:p>
    <w:p w14:paraId="137409C4" w14:textId="54392446" w:rsidR="000D0EF5" w:rsidRPr="003D418D" w:rsidRDefault="000D0EF5" w:rsidP="00D41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0EF5">
        <w:rPr>
          <w:rFonts w:ascii="Times New Roman" w:hAnsi="Times New Roman" w:cs="Times New Roman"/>
          <w:sz w:val="24"/>
          <w:szCs w:val="24"/>
        </w:rPr>
        <w:t xml:space="preserve">In this project I am going to </w:t>
      </w:r>
      <w:r>
        <w:rPr>
          <w:rFonts w:ascii="Times New Roman" w:hAnsi="Times New Roman" w:cs="Times New Roman"/>
          <w:sz w:val="24"/>
          <w:szCs w:val="24"/>
        </w:rPr>
        <w:t xml:space="preserve">use Prolog language to implement a genealogy. </w:t>
      </w:r>
      <w:ins w:id="0" w:author="Sophie" w:date="2013-05-01T22:19:00Z">
        <w:r w:rsidR="001E4CC5">
          <w:rPr>
            <w:rFonts w:ascii="Times New Roman" w:hAnsi="Times New Roman" w:cs="Times New Roman"/>
            <w:sz w:val="24"/>
            <w:szCs w:val="24"/>
          </w:rPr>
          <w:t>To create a genealogy, I utilized Prolog, a general-</w:t>
        </w:r>
        <w:proofErr w:type="spellStart"/>
        <w:r w:rsidR="001E4CC5">
          <w:rPr>
            <w:rFonts w:ascii="Times New Roman" w:hAnsi="Times New Roman" w:cs="Times New Roman"/>
            <w:sz w:val="24"/>
            <w:szCs w:val="24"/>
          </w:rPr>
          <w:t>puprose</w:t>
        </w:r>
        <w:proofErr w:type="spellEnd"/>
        <w:r w:rsidR="001E4CC5">
          <w:rPr>
            <w:rFonts w:ascii="Times New Roman" w:hAnsi="Times New Roman" w:cs="Times New Roman"/>
            <w:sz w:val="24"/>
            <w:szCs w:val="24"/>
          </w:rPr>
          <w:t xml:space="preserve"> logic programming language.</w:t>
        </w:r>
      </w:ins>
      <w:ins w:id="1" w:author="Sophie" w:date="2013-05-01T22:20:00Z">
        <w:r w:rsidR="002710B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" w:author="Sophie" w:date="2013-05-01T22:22:00Z">
        <w:r w:rsidRPr="000D0EF5" w:rsidDel="002710B7">
          <w:rPr>
            <w:rFonts w:ascii="Times New Roman" w:hAnsi="Times New Roman" w:cs="Times New Roman"/>
            <w:sz w:val="24"/>
            <w:szCs w:val="24"/>
          </w:rPr>
          <w:delText>Prolog is a general-purpose </w:delText>
        </w:r>
        <w:r w:rsidR="00F27DC6" w:rsidDel="002710B7">
          <w:fldChar w:fldCharType="begin"/>
        </w:r>
        <w:r w:rsidR="00F27DC6" w:rsidDel="002710B7">
          <w:delInstrText xml:space="preserve"> HYPERLINK "http://en.wikipedia.org/wiki/Logic_programming" \o "Logic programming" </w:delInstrText>
        </w:r>
        <w:r w:rsidR="00F27DC6" w:rsidDel="002710B7">
          <w:fldChar w:fldCharType="separate"/>
        </w:r>
        <w:r w:rsidRPr="000D0EF5" w:rsidDel="002710B7">
          <w:rPr>
            <w:rFonts w:ascii="Times New Roman" w:hAnsi="Times New Roman" w:cs="Times New Roman"/>
            <w:sz w:val="24"/>
            <w:szCs w:val="24"/>
          </w:rPr>
          <w:delText>logic programming</w:delText>
        </w:r>
        <w:r w:rsidR="00F27DC6" w:rsidDel="002710B7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0D0EF5" w:rsidDel="002710B7">
          <w:rPr>
            <w:rFonts w:ascii="Times New Roman" w:hAnsi="Times New Roman" w:cs="Times New Roman"/>
            <w:sz w:val="24"/>
            <w:szCs w:val="24"/>
          </w:rPr>
          <w:delText> language</w:delText>
        </w:r>
        <w:r w:rsidDel="002710B7">
          <w:rPr>
            <w:rFonts w:ascii="Times New Roman" w:hAnsi="Times New Roman" w:cs="Times New Roman"/>
            <w:sz w:val="24"/>
            <w:szCs w:val="24"/>
          </w:rPr>
          <w:delText xml:space="preserve">, and it’s also one of first logic programming language. </w:delText>
        </w:r>
      </w:del>
      <w:ins w:id="3" w:author="Sophie" w:date="2013-05-01T22:22:00Z">
        <w:r w:rsidR="002710B7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Prolog program describe</w:t>
      </w:r>
      <w:ins w:id="4" w:author="Sophie" w:date="2013-05-01T22:22:00Z">
        <w:r w:rsidR="002710B7">
          <w:rPr>
            <w:rFonts w:ascii="Times New Roman" w:hAnsi="Times New Roman" w:cs="Times New Roman"/>
            <w:sz w:val="24"/>
            <w:szCs w:val="24"/>
          </w:rPr>
          <w:t>s the relationships</w:t>
        </w:r>
      </w:ins>
      <w:del w:id="5" w:author="Sophie" w:date="2013-05-01T22:23:00Z">
        <w:r w:rsidDel="002710B7">
          <w:rPr>
            <w:rFonts w:ascii="Times New Roman" w:hAnsi="Times New Roman" w:cs="Times New Roman"/>
            <w:sz w:val="24"/>
            <w:szCs w:val="24"/>
          </w:rPr>
          <w:delText xml:space="preserve"> relations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between two or more objects</w:t>
      </w:r>
      <w:del w:id="6" w:author="Sophie" w:date="2013-05-01T22:24:00Z">
        <w:r w:rsidDel="002710B7">
          <w:rPr>
            <w:rFonts w:ascii="Times New Roman" w:hAnsi="Times New Roman" w:cs="Times New Roman"/>
            <w:sz w:val="24"/>
            <w:szCs w:val="24"/>
          </w:rPr>
          <w:delText>, it has</w:delText>
        </w:r>
      </w:del>
      <w:ins w:id="7" w:author="Sophie" w:date="2013-05-01T22:24:00Z">
        <w:r w:rsidR="002710B7">
          <w:rPr>
            <w:rFonts w:ascii="Times New Roman" w:hAnsi="Times New Roman" w:cs="Times New Roman"/>
            <w:sz w:val="24"/>
            <w:szCs w:val="24"/>
          </w:rPr>
          <w:t xml:space="preserve"> with the help of</w:t>
        </w:r>
      </w:ins>
      <w:r>
        <w:rPr>
          <w:rFonts w:ascii="Times New Roman" w:hAnsi="Times New Roman" w:cs="Times New Roman"/>
          <w:sz w:val="24"/>
          <w:szCs w:val="24"/>
        </w:rPr>
        <w:t xml:space="preserve"> two clauses: facts and rule</w:t>
      </w:r>
      <w:ins w:id="8" w:author="Sophie" w:date="2013-05-01T22:24:00Z">
        <w:r w:rsidR="002710B7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del w:id="9" w:author="Sophie" w:date="2013-05-01T22:33:00Z">
        <w:r w:rsidDel="007872DA">
          <w:rPr>
            <w:rFonts w:ascii="Times New Roman" w:hAnsi="Times New Roman" w:cs="Times New Roman"/>
            <w:sz w:val="24"/>
            <w:szCs w:val="24"/>
          </w:rPr>
          <w:delText>In thi</w:delText>
        </w:r>
        <w:r w:rsidR="00EA4DE8" w:rsidDel="007872DA">
          <w:rPr>
            <w:rFonts w:ascii="Times New Roman" w:hAnsi="Times New Roman" w:cs="Times New Roman"/>
            <w:sz w:val="24"/>
            <w:szCs w:val="24"/>
          </w:rPr>
          <w:delText>s project I gave two</w:delText>
        </w:r>
        <w:r w:rsidDel="007872DA">
          <w:rPr>
            <w:rFonts w:ascii="Times New Roman" w:hAnsi="Times New Roman" w:cs="Times New Roman"/>
            <w:sz w:val="24"/>
            <w:szCs w:val="24"/>
          </w:rPr>
          <w:delText xml:space="preserve"> kinds of facts to define the genders for each persons in this genealogy, for example, </w:delText>
        </w:r>
        <w:r w:rsidR="009A2970" w:rsidDel="007872DA">
          <w:rPr>
            <w:rFonts w:ascii="Times New Roman" w:hAnsi="Times New Roman" w:cs="Times New Roman"/>
            <w:sz w:val="24"/>
            <w:szCs w:val="24"/>
          </w:rPr>
          <w:delText>man (</w:delText>
        </w:r>
        <w:r w:rsidDel="007872DA">
          <w:rPr>
            <w:rFonts w:ascii="Times New Roman" w:hAnsi="Times New Roman" w:cs="Times New Roman"/>
            <w:sz w:val="24"/>
            <w:szCs w:val="24"/>
          </w:rPr>
          <w:delText xml:space="preserve">adam) means Adam is a man, </w:delText>
        </w:r>
        <w:r w:rsidR="009A2970" w:rsidDel="007872DA">
          <w:rPr>
            <w:rFonts w:ascii="Times New Roman" w:hAnsi="Times New Roman" w:cs="Times New Roman"/>
            <w:sz w:val="24"/>
            <w:szCs w:val="24"/>
          </w:rPr>
          <w:delText>woman (</w:delText>
        </w:r>
        <w:r w:rsidR="00EA4DE8" w:rsidDel="007872DA">
          <w:rPr>
            <w:rFonts w:ascii="Times New Roman" w:hAnsi="Times New Roman" w:cs="Times New Roman"/>
            <w:sz w:val="24"/>
            <w:szCs w:val="24"/>
          </w:rPr>
          <w:delText>eve) means Eve is a woman;</w:delText>
        </w:r>
        <w:r w:rsidDel="007872DA">
          <w:rPr>
            <w:rFonts w:ascii="Times New Roman" w:hAnsi="Times New Roman" w:cs="Times New Roman"/>
            <w:sz w:val="24"/>
            <w:szCs w:val="24"/>
          </w:rPr>
          <w:delText xml:space="preserve"> and I also d</w:delText>
        </w:r>
        <w:r w:rsidR="00EA4DE8" w:rsidDel="007872DA">
          <w:rPr>
            <w:rFonts w:ascii="Times New Roman" w:hAnsi="Times New Roman" w:cs="Times New Roman"/>
            <w:sz w:val="24"/>
            <w:szCs w:val="24"/>
          </w:rPr>
          <w:delText>efine the fact that who is whose</w:delText>
        </w:r>
        <w:r w:rsidDel="007872DA">
          <w:rPr>
            <w:rFonts w:ascii="Times New Roman" w:hAnsi="Times New Roman" w:cs="Times New Roman"/>
            <w:sz w:val="24"/>
            <w:szCs w:val="24"/>
          </w:rPr>
          <w:delText xml:space="preserve"> parent, for example, </w:delText>
        </w:r>
        <w:r w:rsidR="003D418D" w:rsidDel="007872DA">
          <w:rPr>
            <w:rFonts w:ascii="Times New Roman" w:hAnsi="Times New Roman" w:cs="Times New Roman"/>
            <w:sz w:val="24"/>
            <w:szCs w:val="24"/>
          </w:rPr>
          <w:delText>parent (</w:delText>
        </w:r>
        <w:r w:rsidR="009A2970" w:rsidDel="007872DA">
          <w:rPr>
            <w:rFonts w:ascii="Times New Roman" w:hAnsi="Times New Roman" w:cs="Times New Roman"/>
            <w:sz w:val="24"/>
            <w:szCs w:val="24"/>
          </w:rPr>
          <w:delText>daphne, sh</w:delText>
        </w:r>
        <w:r w:rsidR="003D418D" w:rsidDel="007872DA">
          <w:rPr>
            <w:rFonts w:ascii="Times New Roman" w:hAnsi="Times New Roman" w:cs="Times New Roman"/>
            <w:sz w:val="24"/>
            <w:szCs w:val="24"/>
          </w:rPr>
          <w:delText>aung) show</w:delText>
        </w:r>
        <w:r w:rsidR="009A2970" w:rsidDel="007872DA">
          <w:rPr>
            <w:rFonts w:ascii="Times New Roman" w:hAnsi="Times New Roman" w:cs="Times New Roman"/>
            <w:sz w:val="24"/>
            <w:szCs w:val="24"/>
          </w:rPr>
          <w:delText xml:space="preserve">s that Daphne is Shaung’s parent. </w:delText>
        </w:r>
      </w:del>
      <w:ins w:id="10" w:author="Sophie" w:date="2013-05-01T22:25:00Z">
        <w:r w:rsidR="002710B7">
          <w:rPr>
            <w:rFonts w:ascii="Times New Roman" w:hAnsi="Times New Roman" w:cs="Times New Roman"/>
            <w:sz w:val="24"/>
            <w:szCs w:val="24"/>
          </w:rPr>
          <w:t xml:space="preserve">Two kinds of facts are given to define the genders of each person in the genealogy. </w:t>
        </w:r>
      </w:ins>
      <w:ins w:id="11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 xml:space="preserve">For the male gender, </w:t>
        </w:r>
      </w:ins>
      <w:ins w:id="12" w:author="Sophie" w:date="2013-05-01T22:32:00Z">
        <w:r w:rsidR="007872DA">
          <w:rPr>
            <w:rFonts w:ascii="Times New Roman" w:hAnsi="Times New Roman" w:cs="Times New Roman"/>
            <w:sz w:val="24"/>
            <w:szCs w:val="24"/>
          </w:rPr>
          <w:t>‘</w:t>
        </w:r>
      </w:ins>
      <w:ins w:id="13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>man (</w:t>
        </w:r>
      </w:ins>
      <w:ins w:id="14" w:author="Sophie" w:date="2013-05-01T22:29:00Z">
        <w:r w:rsidR="002710B7">
          <w:rPr>
            <w:rFonts w:ascii="Times New Roman" w:hAnsi="Times New Roman" w:cs="Times New Roman"/>
            <w:sz w:val="24"/>
            <w:szCs w:val="24"/>
          </w:rPr>
          <w:t>name</w:t>
        </w:r>
      </w:ins>
      <w:ins w:id="15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>)</w:t>
        </w:r>
      </w:ins>
      <w:ins w:id="16" w:author="Sophie" w:date="2013-05-01T22:32:00Z">
        <w:r w:rsidR="007872DA">
          <w:rPr>
            <w:rFonts w:ascii="Times New Roman" w:hAnsi="Times New Roman" w:cs="Times New Roman"/>
            <w:sz w:val="24"/>
            <w:szCs w:val="24"/>
          </w:rPr>
          <w:t>’</w:t>
        </w:r>
      </w:ins>
      <w:ins w:id="17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 xml:space="preserve"> is used, </w:t>
        </w:r>
      </w:ins>
      <w:ins w:id="18" w:author="Sophie" w:date="2013-05-01T22:29:00Z">
        <w:r w:rsidR="002710B7">
          <w:rPr>
            <w:rFonts w:ascii="Times New Roman" w:hAnsi="Times New Roman" w:cs="Times New Roman"/>
            <w:sz w:val="24"/>
            <w:szCs w:val="24"/>
          </w:rPr>
          <w:t>while</w:t>
        </w:r>
      </w:ins>
      <w:ins w:id="19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" w:author="Sophie" w:date="2013-05-01T22:32:00Z">
        <w:r w:rsidR="007872DA">
          <w:rPr>
            <w:rFonts w:ascii="Times New Roman" w:hAnsi="Times New Roman" w:cs="Times New Roman"/>
            <w:sz w:val="24"/>
            <w:szCs w:val="24"/>
          </w:rPr>
          <w:t>‘</w:t>
        </w:r>
      </w:ins>
      <w:ins w:id="21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>woman (name)</w:t>
        </w:r>
      </w:ins>
      <w:ins w:id="22" w:author="Sophie" w:date="2013-05-01T22:32:00Z">
        <w:r w:rsidR="007872DA">
          <w:rPr>
            <w:rFonts w:ascii="Times New Roman" w:hAnsi="Times New Roman" w:cs="Times New Roman"/>
            <w:sz w:val="24"/>
            <w:szCs w:val="24"/>
          </w:rPr>
          <w:t>’</w:t>
        </w:r>
      </w:ins>
      <w:ins w:id="23" w:author="Sophie" w:date="2013-05-01T22:28:00Z">
        <w:r w:rsidR="002710B7">
          <w:rPr>
            <w:rFonts w:ascii="Times New Roman" w:hAnsi="Times New Roman" w:cs="Times New Roman"/>
            <w:sz w:val="24"/>
            <w:szCs w:val="24"/>
          </w:rPr>
          <w:t xml:space="preserve"> is used for the female gender.</w:t>
        </w:r>
      </w:ins>
      <w:ins w:id="24" w:author="Sophie" w:date="2013-05-01T22:29:00Z">
        <w:r w:rsidR="002710B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5" w:author="Sophie" w:date="2013-05-01T22:30:00Z">
        <w:r w:rsidR="007872DA">
          <w:rPr>
            <w:rFonts w:ascii="Times New Roman" w:hAnsi="Times New Roman" w:cs="Times New Roman"/>
            <w:sz w:val="24"/>
            <w:szCs w:val="24"/>
          </w:rPr>
          <w:t xml:space="preserve">To determine parentage, </w:t>
        </w:r>
      </w:ins>
      <w:ins w:id="26" w:author="Sophie" w:date="2013-05-01T22:33:00Z">
        <w:r w:rsidR="007872DA">
          <w:rPr>
            <w:rFonts w:ascii="Times New Roman" w:hAnsi="Times New Roman" w:cs="Times New Roman"/>
            <w:sz w:val="24"/>
            <w:szCs w:val="24"/>
          </w:rPr>
          <w:t>‘</w:t>
        </w:r>
      </w:ins>
      <w:ins w:id="27" w:author="Sophie" w:date="2013-05-01T22:30:00Z">
        <w:r w:rsidR="007872DA">
          <w:rPr>
            <w:rFonts w:ascii="Times New Roman" w:hAnsi="Times New Roman" w:cs="Times New Roman"/>
            <w:sz w:val="24"/>
            <w:szCs w:val="24"/>
          </w:rPr>
          <w:t>parent (name1, name2)</w:t>
        </w:r>
      </w:ins>
      <w:ins w:id="28" w:author="Sophie" w:date="2013-05-01T22:33:00Z">
        <w:r w:rsidR="007872DA">
          <w:rPr>
            <w:rFonts w:ascii="Times New Roman" w:hAnsi="Times New Roman" w:cs="Times New Roman"/>
            <w:sz w:val="24"/>
            <w:szCs w:val="24"/>
          </w:rPr>
          <w:t>’</w:t>
        </w:r>
      </w:ins>
      <w:ins w:id="29" w:author="Sophie" w:date="2013-05-01T22:30:00Z">
        <w:r w:rsidR="007872DA">
          <w:rPr>
            <w:rFonts w:ascii="Times New Roman" w:hAnsi="Times New Roman" w:cs="Times New Roman"/>
            <w:sz w:val="24"/>
            <w:szCs w:val="24"/>
          </w:rPr>
          <w:t xml:space="preserve"> is used to show that name1 is the parent of name2. </w:t>
        </w:r>
      </w:ins>
      <w:del w:id="30" w:author="Sophie" w:date="2013-05-01T22:38:00Z">
        <w:r w:rsidR="009A2970" w:rsidDel="00F60B01">
          <w:rPr>
            <w:rFonts w:ascii="Times New Roman" w:hAnsi="Times New Roman" w:cs="Times New Roman"/>
            <w:sz w:val="24"/>
            <w:szCs w:val="24"/>
          </w:rPr>
          <w:delText xml:space="preserve">Using these facts I can build several rules to define the relations between each persons, in this project I defined these relations: son, daughter, father, mother, siblings (same mother or father, but different mother or father), full_siblings(must be same mother and father), uncle, aunt, grandparent, descendent, ancestor. </w:delText>
        </w:r>
      </w:del>
      <w:ins w:id="31" w:author="Sophie" w:date="2013-05-01T22:34:00Z">
        <w:r w:rsidR="00F60B01">
          <w:rPr>
            <w:rFonts w:ascii="Times New Roman" w:hAnsi="Times New Roman" w:cs="Times New Roman"/>
            <w:sz w:val="24"/>
            <w:szCs w:val="24"/>
          </w:rPr>
          <w:t xml:space="preserve">Combining the different facts, I can create various rules to define the relationship between each person. </w:t>
        </w:r>
      </w:ins>
      <w:ins w:id="32" w:author="Sophie" w:date="2013-05-01T22:36:00Z">
        <w:r w:rsidR="00F60B01">
          <w:rPr>
            <w:rFonts w:ascii="Times New Roman" w:hAnsi="Times New Roman" w:cs="Times New Roman"/>
            <w:sz w:val="24"/>
            <w:szCs w:val="24"/>
          </w:rPr>
          <w:t xml:space="preserve">These are the relationships I determined for this project: son, daughter, father, mother siblings (same mother but different father, or vice versa), </w:t>
        </w:r>
        <w:proofErr w:type="spellStart"/>
        <w:r w:rsidR="00F60B01">
          <w:rPr>
            <w:rFonts w:ascii="Times New Roman" w:hAnsi="Times New Roman" w:cs="Times New Roman"/>
            <w:sz w:val="24"/>
            <w:szCs w:val="24"/>
          </w:rPr>
          <w:t>full_silbings</w:t>
        </w:r>
        <w:proofErr w:type="spellEnd"/>
        <w:r w:rsidR="00F60B01">
          <w:rPr>
            <w:rFonts w:ascii="Times New Roman" w:hAnsi="Times New Roman" w:cs="Times New Roman"/>
            <w:sz w:val="24"/>
            <w:szCs w:val="24"/>
          </w:rPr>
          <w:t xml:space="preserve"> (same mother and father), uncle, aunt, grandparent, descendant, and ancestor. </w:t>
        </w:r>
      </w:ins>
      <w:r w:rsidR="009A2970">
        <w:rPr>
          <w:rFonts w:ascii="Times New Roman" w:hAnsi="Times New Roman" w:cs="Times New Roman"/>
          <w:sz w:val="24"/>
          <w:szCs w:val="24"/>
        </w:rPr>
        <w:t>After build</w:t>
      </w:r>
      <w:ins w:id="33" w:author="Sophie" w:date="2013-05-01T22:39:00Z">
        <w:r w:rsidR="00F60B01">
          <w:rPr>
            <w:rFonts w:ascii="Times New Roman" w:hAnsi="Times New Roman" w:cs="Times New Roman"/>
            <w:sz w:val="24"/>
            <w:szCs w:val="24"/>
          </w:rPr>
          <w:t>ing</w:t>
        </w:r>
      </w:ins>
      <w:r w:rsidR="009A2970">
        <w:rPr>
          <w:rFonts w:ascii="Times New Roman" w:hAnsi="Times New Roman" w:cs="Times New Roman"/>
          <w:sz w:val="24"/>
          <w:szCs w:val="24"/>
        </w:rPr>
        <w:t xml:space="preserve"> the knowledge base, I can ask </w:t>
      </w:r>
      <w:del w:id="34" w:author="Sophie" w:date="2013-05-01T22:39:00Z">
        <w:r w:rsidR="009A2970" w:rsidDel="00F60B0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35" w:author="Sophie" w:date="2013-05-01T22:39:00Z">
        <w:r w:rsidR="00F60B01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9A2970">
        <w:rPr>
          <w:rFonts w:ascii="Times New Roman" w:hAnsi="Times New Roman" w:cs="Times New Roman"/>
          <w:sz w:val="24"/>
          <w:szCs w:val="24"/>
        </w:rPr>
        <w:t xml:space="preserve">question and </w:t>
      </w:r>
      <w:del w:id="36" w:author="Sophie" w:date="2013-05-01T22:39:00Z">
        <w:r w:rsidR="009A2970" w:rsidDel="00F60B01">
          <w:rPr>
            <w:rFonts w:ascii="Times New Roman" w:hAnsi="Times New Roman" w:cs="Times New Roman"/>
            <w:sz w:val="24"/>
            <w:szCs w:val="24"/>
          </w:rPr>
          <w:delText xml:space="preserve">get </w:delText>
        </w:r>
      </w:del>
      <w:ins w:id="37" w:author="Sophie" w:date="2013-05-01T22:39:00Z">
        <w:r w:rsidR="00F60B01">
          <w:rPr>
            <w:rFonts w:ascii="Times New Roman" w:hAnsi="Times New Roman" w:cs="Times New Roman"/>
            <w:sz w:val="24"/>
            <w:szCs w:val="24"/>
          </w:rPr>
          <w:t xml:space="preserve">receive </w:t>
        </w:r>
      </w:ins>
      <w:del w:id="38" w:author="Sophie" w:date="2013-05-01T22:39:00Z">
        <w:r w:rsidR="009A2970" w:rsidDel="00F60B01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39" w:author="Sophie" w:date="2013-05-01T22:39:00Z">
        <w:r w:rsidR="00F60B01">
          <w:rPr>
            <w:rFonts w:ascii="Times New Roman" w:hAnsi="Times New Roman" w:cs="Times New Roman"/>
            <w:sz w:val="24"/>
            <w:szCs w:val="24"/>
          </w:rPr>
          <w:t>an</w:t>
        </w:r>
      </w:ins>
      <w:r w:rsidR="009A2970">
        <w:rPr>
          <w:rFonts w:ascii="Times New Roman" w:hAnsi="Times New Roman" w:cs="Times New Roman"/>
          <w:sz w:val="24"/>
          <w:szCs w:val="24"/>
        </w:rPr>
        <w:t xml:space="preserve"> answer (true or false)</w:t>
      </w:r>
      <w:ins w:id="40" w:author="Sophie" w:date="2013-05-01T22:39:00Z">
        <w:r w:rsidR="00B76444">
          <w:rPr>
            <w:rFonts w:ascii="Times New Roman" w:hAnsi="Times New Roman" w:cs="Times New Roman"/>
            <w:sz w:val="24"/>
            <w:szCs w:val="24"/>
          </w:rPr>
          <w:t>. I can also</w:t>
        </w:r>
      </w:ins>
      <w:del w:id="41" w:author="Sophie" w:date="2013-05-01T22:41:00Z">
        <w:r w:rsidR="009A2970" w:rsidDel="00B76444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42" w:author="Sophie" w:date="2013-05-01T22:40:00Z">
        <w:r w:rsidR="009A2970" w:rsidDel="00F60B01">
          <w:rPr>
            <w:rFonts w:ascii="Times New Roman" w:hAnsi="Times New Roman" w:cs="Times New Roman"/>
            <w:sz w:val="24"/>
            <w:szCs w:val="24"/>
          </w:rPr>
          <w:delText xml:space="preserve">or I can </w:delText>
        </w:r>
      </w:del>
      <w:ins w:id="43" w:author="Sophie" w:date="2013-05-01T22:41:00Z">
        <w:r w:rsidR="00B7644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A2970">
        <w:rPr>
          <w:rFonts w:ascii="Times New Roman" w:hAnsi="Times New Roman" w:cs="Times New Roman"/>
          <w:sz w:val="24"/>
          <w:szCs w:val="24"/>
        </w:rPr>
        <w:t xml:space="preserve">ask to list all </w:t>
      </w:r>
      <w:ins w:id="44" w:author="Sophie" w:date="2013-05-01T22:40:00Z">
        <w:r w:rsidR="00F60B0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9A2970">
        <w:rPr>
          <w:rFonts w:ascii="Times New Roman" w:hAnsi="Times New Roman" w:cs="Times New Roman"/>
          <w:sz w:val="24"/>
          <w:szCs w:val="24"/>
        </w:rPr>
        <w:t>names</w:t>
      </w:r>
      <w:ins w:id="45" w:author="Sophie" w:date="2013-05-01T22:40:00Z">
        <w:r w:rsidR="00F60B01">
          <w:rPr>
            <w:rFonts w:ascii="Times New Roman" w:hAnsi="Times New Roman" w:cs="Times New Roman"/>
            <w:sz w:val="24"/>
            <w:szCs w:val="24"/>
          </w:rPr>
          <w:t xml:space="preserve"> in the genealogy—</w:t>
        </w:r>
      </w:ins>
      <w:ins w:id="46" w:author="Sophie" w:date="2013-05-01T22:41:00Z">
        <w:r w:rsidR="00B76444">
          <w:rPr>
            <w:rFonts w:ascii="Times New Roman" w:hAnsi="Times New Roman" w:cs="Times New Roman"/>
            <w:sz w:val="24"/>
            <w:szCs w:val="24"/>
          </w:rPr>
          <w:t>w</w:t>
        </w:r>
      </w:ins>
      <w:ins w:id="47" w:author="Sophie" w:date="2013-05-01T22:40:00Z">
        <w:r w:rsidR="00F60B01">
          <w:rPr>
            <w:rFonts w:ascii="Times New Roman" w:hAnsi="Times New Roman" w:cs="Times New Roman"/>
            <w:sz w:val="24"/>
            <w:szCs w:val="24"/>
          </w:rPr>
          <w:t xml:space="preserve">hich </w:t>
        </w:r>
        <w:r w:rsidR="00B76444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ins w:id="48" w:author="Sophie" w:date="2013-05-01T22:42:00Z">
        <w:r w:rsidR="00B76444">
          <w:rPr>
            <w:rFonts w:ascii="Times New Roman" w:hAnsi="Times New Roman" w:cs="Times New Roman"/>
            <w:sz w:val="24"/>
            <w:szCs w:val="24"/>
          </w:rPr>
          <w:t>desired</w:t>
        </w:r>
      </w:ins>
      <w:ins w:id="49" w:author="Sophie" w:date="2013-05-01T22:41:00Z">
        <w:r w:rsidR="00B7644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0" w:author="Sophie" w:date="2013-05-01T22:42:00Z">
        <w:r w:rsidR="00B76444">
          <w:rPr>
            <w:rFonts w:ascii="Times New Roman" w:hAnsi="Times New Roman" w:cs="Times New Roman"/>
            <w:sz w:val="24"/>
            <w:szCs w:val="24"/>
          </w:rPr>
          <w:t>goal</w:t>
        </w:r>
      </w:ins>
      <w:del w:id="51" w:author="Sophie" w:date="2013-05-01T22:41:00Z">
        <w:r w:rsidR="009A2970" w:rsidDel="00B76444">
          <w:rPr>
            <w:rFonts w:ascii="Times New Roman" w:hAnsi="Times New Roman" w:cs="Times New Roman"/>
            <w:sz w:val="24"/>
            <w:szCs w:val="24"/>
          </w:rPr>
          <w:delText>, which I want to get</w:delText>
        </w:r>
      </w:del>
      <w:r w:rsidR="009A2970">
        <w:rPr>
          <w:rFonts w:ascii="Times New Roman" w:hAnsi="Times New Roman" w:cs="Times New Roman"/>
          <w:sz w:val="24"/>
          <w:szCs w:val="24"/>
        </w:rPr>
        <w:t xml:space="preserve">. The </w:t>
      </w:r>
      <w:del w:id="52" w:author="Sophie" w:date="2013-05-01T22:42:00Z">
        <w:r w:rsidR="009A2970" w:rsidDel="00B76444">
          <w:rPr>
            <w:rFonts w:ascii="Times New Roman" w:hAnsi="Times New Roman" w:cs="Times New Roman"/>
            <w:sz w:val="24"/>
            <w:szCs w:val="24"/>
          </w:rPr>
          <w:delText>result of program always shows</w:delText>
        </w:r>
      </w:del>
      <w:ins w:id="53" w:author="Sophie" w:date="2013-05-01T22:42:00Z">
        <w:r w:rsidR="00B76444">
          <w:rPr>
            <w:rFonts w:ascii="Times New Roman" w:hAnsi="Times New Roman" w:cs="Times New Roman"/>
            <w:sz w:val="24"/>
            <w:szCs w:val="24"/>
          </w:rPr>
          <w:t xml:space="preserve">results of </w:t>
        </w:r>
      </w:ins>
      <w:ins w:id="54" w:author="Sophie" w:date="2013-05-01T22:43:00Z">
        <w:r w:rsidR="00B76444">
          <w:rPr>
            <w:rFonts w:ascii="Times New Roman" w:hAnsi="Times New Roman" w:cs="Times New Roman"/>
            <w:sz w:val="24"/>
            <w:szCs w:val="24"/>
          </w:rPr>
          <w:t>Prolog</w:t>
        </w:r>
      </w:ins>
      <w:ins w:id="55" w:author="Sophie" w:date="2013-05-01T22:42:00Z">
        <w:r w:rsidR="00B76444">
          <w:rPr>
            <w:rFonts w:ascii="Times New Roman" w:hAnsi="Times New Roman" w:cs="Times New Roman"/>
            <w:sz w:val="24"/>
            <w:szCs w:val="24"/>
          </w:rPr>
          <w:t xml:space="preserve"> always </w:t>
        </w:r>
      </w:ins>
      <w:ins w:id="56" w:author="Sophie" w:date="2013-05-01T22:44:00Z">
        <w:r w:rsidR="00B76444">
          <w:rPr>
            <w:rFonts w:ascii="Times New Roman" w:hAnsi="Times New Roman" w:cs="Times New Roman"/>
            <w:sz w:val="24"/>
            <w:szCs w:val="24"/>
          </w:rPr>
          <w:t>present</w:t>
        </w:r>
      </w:ins>
      <w:r w:rsidR="009A2970">
        <w:rPr>
          <w:rFonts w:ascii="Times New Roman" w:hAnsi="Times New Roman" w:cs="Times New Roman"/>
          <w:sz w:val="24"/>
          <w:szCs w:val="24"/>
        </w:rPr>
        <w:t xml:space="preserve"> </w:t>
      </w:r>
      <w:del w:id="57" w:author="Sophie" w:date="2013-05-01T22:43:00Z">
        <w:r w:rsidR="009A2970" w:rsidDel="00B76444">
          <w:rPr>
            <w:rFonts w:ascii="Times New Roman" w:hAnsi="Times New Roman" w:cs="Times New Roman"/>
            <w:sz w:val="24"/>
            <w:szCs w:val="24"/>
          </w:rPr>
          <w:delText xml:space="preserve">me the </w:delText>
        </w:r>
      </w:del>
      <w:ins w:id="58" w:author="Sophie" w:date="2013-05-01T22:43:00Z">
        <w:r w:rsidR="00B7644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A2970" w:rsidRPr="009A2970">
        <w:rPr>
          <w:rFonts w:ascii="Times New Roman" w:hAnsi="Times New Roman" w:cs="Times New Roman"/>
          <w:sz w:val="24"/>
          <w:szCs w:val="24"/>
        </w:rPr>
        <w:t>satisfactory</w:t>
      </w:r>
      <w:r w:rsidR="009A2970">
        <w:rPr>
          <w:rFonts w:ascii="Times New Roman" w:hAnsi="Times New Roman" w:cs="Times New Roman"/>
          <w:sz w:val="24"/>
          <w:szCs w:val="24"/>
        </w:rPr>
        <w:t xml:space="preserve"> answers</w:t>
      </w:r>
      <w:r w:rsidR="003D418D">
        <w:rPr>
          <w:rFonts w:ascii="Times New Roman" w:hAnsi="Times New Roman" w:cs="Times New Roman"/>
          <w:sz w:val="24"/>
          <w:szCs w:val="24"/>
        </w:rPr>
        <w:t xml:space="preserve"> – nothing can be answered incorrectly</w:t>
      </w:r>
      <w:r w:rsidR="009A29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69170D" w14:textId="4F3B7B2D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Knowledge Base</w:t>
      </w:r>
    </w:p>
    <w:p w14:paraId="17B687CE" w14:textId="03F028B6" w:rsidR="003D418D" w:rsidRDefault="003D418D" w:rsidP="003D41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18D">
        <w:rPr>
          <w:rFonts w:ascii="Times New Roman" w:hAnsi="Times New Roman" w:cs="Times New Roman"/>
          <w:sz w:val="24"/>
          <w:szCs w:val="24"/>
        </w:rPr>
        <w:t xml:space="preserve">There </w:t>
      </w:r>
      <w:del w:id="59" w:author="Sophie" w:date="2013-05-01T22:44:00Z">
        <w:r w:rsidRPr="003D418D" w:rsidDel="00B76444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ins w:id="60" w:author="Sophie" w:date="2013-05-01T22:44:00Z">
        <w:r w:rsidR="00B76444">
          <w:rPr>
            <w:rFonts w:ascii="Times New Roman" w:hAnsi="Times New Roman" w:cs="Times New Roman"/>
            <w:sz w:val="24"/>
            <w:szCs w:val="24"/>
          </w:rPr>
          <w:t>are</w:t>
        </w:r>
        <w:r w:rsidR="00B76444" w:rsidRPr="003D418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D418D">
        <w:rPr>
          <w:rFonts w:ascii="Times New Roman" w:hAnsi="Times New Roman" w:cs="Times New Roman"/>
          <w:sz w:val="24"/>
          <w:szCs w:val="24"/>
        </w:rPr>
        <w:t>three kinds of facts</w:t>
      </w:r>
      <w:ins w:id="61" w:author="Sophie" w:date="2013-05-01T22:44:00Z">
        <w:r w:rsidR="00B76444">
          <w:rPr>
            <w:rFonts w:ascii="Times New Roman" w:hAnsi="Times New Roman" w:cs="Times New Roman"/>
            <w:sz w:val="24"/>
            <w:szCs w:val="24"/>
          </w:rPr>
          <w:t xml:space="preserve"> utilized</w:t>
        </w:r>
      </w:ins>
      <w:r w:rsidRPr="003D418D">
        <w:rPr>
          <w:rFonts w:ascii="Times New Roman" w:hAnsi="Times New Roman" w:cs="Times New Roman"/>
          <w:sz w:val="24"/>
          <w:szCs w:val="24"/>
        </w:rPr>
        <w:t xml:space="preserve"> in the program:</w:t>
      </w:r>
      <w:r>
        <w:rPr>
          <w:rFonts w:ascii="Times New Roman" w:hAnsi="Times New Roman" w:cs="Times New Roman"/>
          <w:sz w:val="24"/>
          <w:szCs w:val="24"/>
        </w:rPr>
        <w:t xml:space="preserve"> man, woman, and who </w:t>
      </w:r>
      <w:del w:id="62" w:author="Sophie" w:date="2013-05-01T22:45:00Z">
        <w:r w:rsidDel="00B76444"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ins w:id="63" w:author="Sophie" w:date="2013-05-01T22:45:00Z">
        <w:r w:rsidR="00B76444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>
        <w:rPr>
          <w:rFonts w:ascii="Times New Roman" w:hAnsi="Times New Roman" w:cs="Times New Roman"/>
          <w:sz w:val="24"/>
          <w:szCs w:val="24"/>
        </w:rPr>
        <w:t>whose parent</w:t>
      </w:r>
      <w:del w:id="64" w:author="Sophie" w:date="2013-05-01T22:46:00Z">
        <w:r w:rsidDel="00B76444">
          <w:rPr>
            <w:rFonts w:ascii="Times New Roman" w:hAnsi="Times New Roman" w:cs="Times New Roman"/>
            <w:sz w:val="24"/>
            <w:szCs w:val="24"/>
          </w:rPr>
          <w:delText>s, t</w:delText>
        </w:r>
      </w:del>
      <w:ins w:id="65" w:author="Sophie" w:date="2013-05-01T22:46:00Z">
        <w:r w:rsidR="00B76444">
          <w:rPr>
            <w:rFonts w:ascii="Times New Roman" w:hAnsi="Times New Roman" w:cs="Times New Roman"/>
            <w:sz w:val="24"/>
            <w:szCs w:val="24"/>
          </w:rPr>
          <w:t>. T</w:t>
        </w:r>
      </w:ins>
      <w:r>
        <w:rPr>
          <w:rFonts w:ascii="Times New Roman" w:hAnsi="Times New Roman" w:cs="Times New Roman"/>
          <w:sz w:val="24"/>
          <w:szCs w:val="24"/>
        </w:rPr>
        <w:t xml:space="preserve">hese three </w:t>
      </w:r>
      <w:del w:id="66" w:author="Sophie" w:date="2013-05-01T22:47:00Z">
        <w:r w:rsidDel="00B76444">
          <w:rPr>
            <w:rFonts w:ascii="Times New Roman" w:hAnsi="Times New Roman" w:cs="Times New Roman"/>
            <w:sz w:val="24"/>
            <w:szCs w:val="24"/>
          </w:rPr>
          <w:delText xml:space="preserve">kinds of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facts </w:t>
      </w:r>
      <w:del w:id="67" w:author="Sophie" w:date="2013-05-01T22:47:00Z">
        <w:r w:rsidDel="00B76444">
          <w:rPr>
            <w:rFonts w:ascii="Times New Roman" w:hAnsi="Times New Roman" w:cs="Times New Roman"/>
            <w:sz w:val="24"/>
            <w:szCs w:val="24"/>
          </w:rPr>
          <w:delText xml:space="preserve">already </w:delText>
        </w:r>
      </w:del>
      <w:ins w:id="68" w:author="Sophie" w:date="2013-05-01T22:47:00Z">
        <w:r w:rsidR="00B76444">
          <w:rPr>
            <w:rFonts w:ascii="Times New Roman" w:hAnsi="Times New Roman" w:cs="Times New Roman"/>
            <w:sz w:val="24"/>
            <w:szCs w:val="24"/>
          </w:rPr>
          <w:t xml:space="preserve">are </w:t>
        </w:r>
      </w:ins>
      <w:r>
        <w:rPr>
          <w:rFonts w:ascii="Times New Roman" w:hAnsi="Times New Roman" w:cs="Times New Roman"/>
          <w:sz w:val="24"/>
          <w:szCs w:val="24"/>
        </w:rPr>
        <w:t>enough to build a complete genealogy.</w:t>
      </w:r>
      <w:r w:rsidR="00713D78">
        <w:rPr>
          <w:rFonts w:ascii="Times New Roman" w:hAnsi="Times New Roman" w:cs="Times New Roman"/>
          <w:sz w:val="24"/>
          <w:szCs w:val="24"/>
        </w:rPr>
        <w:t xml:space="preserve"> The genealogy graph </w:t>
      </w:r>
      <w:ins w:id="69" w:author="Sophie" w:date="2013-05-01T22:48:00Z">
        <w:r w:rsidR="00B76444">
          <w:rPr>
            <w:rFonts w:ascii="Times New Roman" w:hAnsi="Times New Roman" w:cs="Times New Roman"/>
            <w:sz w:val="24"/>
            <w:szCs w:val="24"/>
          </w:rPr>
          <w:t xml:space="preserve">can be seen </w:t>
        </w:r>
      </w:ins>
      <w:del w:id="70" w:author="Sophie" w:date="2013-05-01T22:48:00Z">
        <w:r w:rsidR="00713D78" w:rsidDel="00B76444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  <w:r w:rsidR="00EA4DE8" w:rsidDel="00B76444">
          <w:rPr>
            <w:rFonts w:ascii="Times New Roman" w:hAnsi="Times New Roman" w:cs="Times New Roman"/>
            <w:sz w:val="24"/>
            <w:szCs w:val="24"/>
          </w:rPr>
          <w:delText>attached</w:delText>
        </w:r>
        <w:r w:rsidR="00713D78" w:rsidDel="00B7644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13D78">
        <w:rPr>
          <w:rFonts w:ascii="Times New Roman" w:hAnsi="Times New Roman" w:cs="Times New Roman"/>
          <w:sz w:val="24"/>
          <w:szCs w:val="24"/>
        </w:rPr>
        <w:t>on the appendix page.</w:t>
      </w:r>
    </w:p>
    <w:p w14:paraId="542D9A3E" w14:textId="733DE198" w:rsidR="003D418D" w:rsidRDefault="003D418D" w:rsidP="003D41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47C01" wp14:editId="4DBD17C3">
            <wp:extent cx="974473" cy="275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5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849" cy="27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C369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CD244" wp14:editId="2D40FA78">
            <wp:extent cx="1536700" cy="24203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6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B01">
        <w:rPr>
          <w:rFonts w:ascii="Times New Roman" w:hAnsi="Times New Roman" w:cs="Times New Roman"/>
          <w:b/>
          <w:sz w:val="16"/>
          <w:szCs w:val="16"/>
        </w:rPr>
        <w:t>F</w:t>
      </w:r>
      <w:r w:rsidR="00347B01" w:rsidRPr="00347B01">
        <w:rPr>
          <w:rFonts w:ascii="Times New Roman" w:hAnsi="Times New Roman" w:cs="Times New Roman"/>
          <w:b/>
          <w:sz w:val="16"/>
          <w:szCs w:val="16"/>
        </w:rPr>
        <w:t>igure 1</w:t>
      </w:r>
      <w:r w:rsidR="00347B01">
        <w:rPr>
          <w:rFonts w:ascii="Times New Roman" w:hAnsi="Times New Roman" w:cs="Times New Roman"/>
          <w:b/>
          <w:sz w:val="16"/>
          <w:szCs w:val="16"/>
        </w:rPr>
        <w:t>. Facts.</w:t>
      </w:r>
    </w:p>
    <w:p w14:paraId="4B257AE4" w14:textId="744C39E7" w:rsidR="003D418D" w:rsidRDefault="00CC369A" w:rsidP="003D41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Applies by these fa</w:t>
      </w:r>
      <w:r w:rsidR="00713D78">
        <w:rPr>
          <w:rFonts w:ascii="Times New Roman" w:hAnsi="Times New Roman" w:cs="Times New Roman"/>
          <w:sz w:val="24"/>
          <w:szCs w:val="24"/>
        </w:rPr>
        <w:t>cts, I can build other relation rules</w:t>
      </w:r>
      <w:r>
        <w:rPr>
          <w:rFonts w:ascii="Times New Roman" w:hAnsi="Times New Roman" w:cs="Times New Roman"/>
          <w:sz w:val="24"/>
          <w:szCs w:val="24"/>
        </w:rPr>
        <w:t>; it’s pretty logic things. In this project I build 25 rules, it shows as figure.</w:t>
      </w:r>
      <w:ins w:id="71" w:author="Sophie" w:date="2013-05-01T22:48:00Z">
        <w:r w:rsidR="00B7644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2" w:author="Sophie" w:date="2013-05-01T22:50:00Z">
        <w:r w:rsidR="00765221">
          <w:rPr>
            <w:rFonts w:ascii="Times New Roman" w:hAnsi="Times New Roman" w:cs="Times New Roman"/>
            <w:sz w:val="24"/>
            <w:szCs w:val="24"/>
          </w:rPr>
          <w:t xml:space="preserve">From these three facts, I can </w:t>
        </w:r>
      </w:ins>
      <w:ins w:id="73" w:author="Sophie" w:date="2013-05-01T22:52:00Z">
        <w:r w:rsidR="00765221">
          <w:rPr>
            <w:rFonts w:ascii="Times New Roman" w:hAnsi="Times New Roman" w:cs="Times New Roman"/>
            <w:sz w:val="24"/>
            <w:szCs w:val="24"/>
          </w:rPr>
          <w:t>build</w:t>
        </w:r>
      </w:ins>
      <w:ins w:id="74" w:author="Sophie" w:date="2013-05-01T22:50:00Z">
        <w:r w:rsidR="00765221">
          <w:rPr>
            <w:rFonts w:ascii="Times New Roman" w:hAnsi="Times New Roman" w:cs="Times New Roman"/>
            <w:sz w:val="24"/>
            <w:szCs w:val="24"/>
          </w:rPr>
          <w:t xml:space="preserve"> a multitude of relationship rules. The figure below shows the 25 rules I have built.</w:t>
        </w:r>
      </w:ins>
    </w:p>
    <w:p w14:paraId="1E73033D" w14:textId="7FD22708" w:rsidR="00CC369A" w:rsidRDefault="00CC369A" w:rsidP="00347B0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305AD0" wp14:editId="7E23AC1D">
            <wp:extent cx="4445910" cy="2831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98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777F" w14:textId="02EDAAE6" w:rsidR="00347B01" w:rsidRDefault="00347B01" w:rsidP="00347B0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Figure 2.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 Rules.</w:t>
      </w:r>
    </w:p>
    <w:p w14:paraId="41E55D23" w14:textId="77777777" w:rsidR="00347B01" w:rsidRDefault="00347B01" w:rsidP="00CC36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58283" w14:textId="5017BB7A" w:rsidR="00CC369A" w:rsidRPr="003D418D" w:rsidRDefault="00CC369A" w:rsidP="00CC36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After build</w:t>
      </w:r>
      <w:ins w:id="75" w:author="Sophie" w:date="2013-05-01T22:52:00Z">
        <w:r w:rsidR="00765221">
          <w:rPr>
            <w:rFonts w:ascii="Times New Roman" w:hAnsi="Times New Roman" w:cs="Times New Roman"/>
            <w:sz w:val="24"/>
            <w:szCs w:val="24"/>
          </w:rPr>
          <w:t>ing</w:t>
        </w:r>
      </w:ins>
      <w:r>
        <w:rPr>
          <w:rFonts w:ascii="Times New Roman" w:hAnsi="Times New Roman" w:cs="Times New Roman"/>
          <w:sz w:val="24"/>
          <w:szCs w:val="24"/>
        </w:rPr>
        <w:t xml:space="preserve"> a knowledge base</w:t>
      </w:r>
      <w:del w:id="76" w:author="Sophie" w:date="2013-05-01T22:52:00Z">
        <w:r w:rsidDel="00765221">
          <w:rPr>
            <w:rFonts w:ascii="Times New Roman" w:hAnsi="Times New Roman" w:cs="Times New Roman"/>
            <w:sz w:val="24"/>
            <w:szCs w:val="24"/>
          </w:rPr>
          <w:delText xml:space="preserve"> with these facts and base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, the </w:t>
      </w:r>
      <w:del w:id="77" w:author="Sophie" w:date="2013-05-01T22:53:00Z">
        <w:r w:rsidDel="00765221">
          <w:rPr>
            <w:rFonts w:ascii="Times New Roman" w:hAnsi="Times New Roman" w:cs="Times New Roman"/>
            <w:sz w:val="24"/>
            <w:szCs w:val="24"/>
          </w:rPr>
          <w:delText xml:space="preserve">prolog </w:delText>
        </w:r>
      </w:del>
      <w:ins w:id="78" w:author="Sophie" w:date="2013-05-01T22:53:00Z">
        <w:r w:rsidR="00765221">
          <w:rPr>
            <w:rFonts w:ascii="Times New Roman" w:hAnsi="Times New Roman" w:cs="Times New Roman"/>
            <w:sz w:val="24"/>
            <w:szCs w:val="24"/>
          </w:rPr>
          <w:t xml:space="preserve">Prolog </w:t>
        </w:r>
      </w:ins>
      <w:r>
        <w:rPr>
          <w:rFonts w:ascii="Times New Roman" w:hAnsi="Times New Roman" w:cs="Times New Roman"/>
          <w:sz w:val="24"/>
          <w:szCs w:val="24"/>
        </w:rPr>
        <w:t xml:space="preserve">language will </w:t>
      </w:r>
      <w:del w:id="79" w:author="Sophie" w:date="2013-05-01T22:53:00Z">
        <w:r w:rsidR="005B6DED" w:rsidDel="00765221">
          <w:rPr>
            <w:rFonts w:ascii="Times New Roman" w:hAnsi="Times New Roman" w:cs="Times New Roman"/>
            <w:sz w:val="24"/>
            <w:szCs w:val="24"/>
            <w:lang w:eastAsia="zh-TW"/>
          </w:rPr>
          <w:delText xml:space="preserve">do </w:delText>
        </w:r>
      </w:del>
      <w:ins w:id="80" w:author="Sophie" w:date="2013-05-01T22:53:00Z">
        <w:r w:rsidR="00765221">
          <w:rPr>
            <w:rFonts w:ascii="Times New Roman" w:hAnsi="Times New Roman" w:cs="Times New Roman"/>
            <w:sz w:val="24"/>
            <w:szCs w:val="24"/>
            <w:lang w:eastAsia="zh-TW"/>
          </w:rPr>
          <w:t xml:space="preserve">be able to use </w:t>
        </w:r>
      </w:ins>
      <w:r w:rsidR="005B6DED">
        <w:rPr>
          <w:rFonts w:ascii="Times New Roman" w:hAnsi="Times New Roman" w:cs="Times New Roman"/>
          <w:sz w:val="24"/>
          <w:szCs w:val="24"/>
          <w:lang w:eastAsia="zh-TW"/>
        </w:rPr>
        <w:t>logic</w:t>
      </w:r>
      <w:ins w:id="81" w:author="Sophie" w:date="2013-05-01T22:53:00Z">
        <w:r w:rsidR="00765221">
          <w:rPr>
            <w:rFonts w:ascii="Times New Roman" w:hAnsi="Times New Roman" w:cs="Times New Roman"/>
            <w:sz w:val="24"/>
            <w:szCs w:val="24"/>
            <w:lang w:eastAsia="zh-TW"/>
          </w:rPr>
          <w:t>al</w:t>
        </w:r>
      </w:ins>
      <w:r w:rsidR="005B6DED">
        <w:rPr>
          <w:rFonts w:ascii="Times New Roman" w:hAnsi="Times New Roman" w:cs="Times New Roman"/>
          <w:sz w:val="24"/>
          <w:szCs w:val="24"/>
          <w:lang w:eastAsia="zh-TW"/>
        </w:rPr>
        <w:t xml:space="preserve"> reasoning to connect each </w:t>
      </w:r>
      <w:del w:id="82" w:author="Sophie" w:date="2013-05-01T22:53:00Z">
        <w:r w:rsidR="005B6DED" w:rsidDel="00765221">
          <w:rPr>
            <w:rFonts w:ascii="Times New Roman" w:hAnsi="Times New Roman" w:cs="Times New Roman"/>
            <w:sz w:val="24"/>
            <w:szCs w:val="24"/>
            <w:lang w:eastAsia="zh-TW"/>
          </w:rPr>
          <w:delText>objects</w:delText>
        </w:r>
      </w:del>
      <w:ins w:id="83" w:author="Sophie" w:date="2013-05-01T22:53:00Z">
        <w:r w:rsidR="00765221">
          <w:rPr>
            <w:rFonts w:ascii="Times New Roman" w:hAnsi="Times New Roman" w:cs="Times New Roman"/>
            <w:sz w:val="24"/>
            <w:szCs w:val="24"/>
            <w:lang w:eastAsia="zh-TW"/>
          </w:rPr>
          <w:t>person</w:t>
        </w:r>
      </w:ins>
      <w:ins w:id="84" w:author="Sophie" w:date="2013-05-01T22:54:00Z">
        <w:r w:rsidR="00765221">
          <w:rPr>
            <w:rFonts w:ascii="Times New Roman" w:hAnsi="Times New Roman" w:cs="Times New Roman"/>
            <w:sz w:val="24"/>
            <w:szCs w:val="24"/>
            <w:lang w:eastAsia="zh-TW"/>
          </w:rPr>
          <w:t>. The program is now ready for me to ask questions</w:t>
        </w:r>
      </w:ins>
      <w:del w:id="85" w:author="Sophie" w:date="2013-05-01T22:54:00Z">
        <w:r w:rsidR="005B6DED" w:rsidDel="00765221">
          <w:rPr>
            <w:rFonts w:ascii="Times New Roman" w:hAnsi="Times New Roman" w:cs="Times New Roman"/>
            <w:sz w:val="24"/>
            <w:szCs w:val="24"/>
            <w:lang w:eastAsia="zh-TW"/>
          </w:rPr>
          <w:delText>, and now I can ask the program some questions</w:delText>
        </w:r>
      </w:del>
      <w:r w:rsidR="005B6DED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2941753D" w14:textId="18911692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Result</w:t>
      </w:r>
    </w:p>
    <w:p w14:paraId="0DCC686E" w14:textId="0E0C27E9" w:rsidR="00FE3E83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ins w:id="86" w:author="Sophie" w:date="2013-05-02T10:32:00Z">
        <w:r>
          <w:rPr>
            <w:rFonts w:ascii="Times New Roman" w:hAnsi="Times New Roman" w:cs="Times New Roman"/>
            <w:sz w:val="24"/>
            <w:szCs w:val="24"/>
          </w:rPr>
          <w:t xml:space="preserve">To begin, simple questions can be asked to </w:t>
        </w:r>
      </w:ins>
      <w:ins w:id="87" w:author="Sophie" w:date="2013-05-02T10:33:00Z">
        <w:r>
          <w:rPr>
            <w:rFonts w:ascii="Times New Roman" w:hAnsi="Times New Roman" w:cs="Times New Roman"/>
            <w:sz w:val="24"/>
            <w:szCs w:val="24"/>
          </w:rPr>
          <w:t>receive</w:t>
        </w:r>
      </w:ins>
      <w:ins w:id="88" w:author="Sophie" w:date="2013-05-02T10:3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9" w:author="Sophie" w:date="2013-05-02T10:33:00Z">
        <w:r>
          <w:rPr>
            <w:rFonts w:ascii="Times New Roman" w:hAnsi="Times New Roman" w:cs="Times New Roman"/>
            <w:sz w:val="24"/>
            <w:szCs w:val="24"/>
          </w:rPr>
          <w:t xml:space="preserve">true or false answers. The sample output list is numbered 1 through 6. </w:t>
        </w:r>
      </w:ins>
      <w:del w:id="90" w:author="Sophie" w:date="2013-05-02T10:33:00Z">
        <w:r w:rsidR="005B6DED" w:rsidRPr="005B6DED" w:rsidDel="00304308">
          <w:rPr>
            <w:rFonts w:ascii="Times New Roman" w:hAnsi="Times New Roman" w:cs="Times New Roman"/>
            <w:sz w:val="24"/>
            <w:szCs w:val="24"/>
          </w:rPr>
          <w:delText>First of all, I can ask some simple question</w:delText>
        </w:r>
        <w:r w:rsidR="005B6DED" w:rsidDel="00304308">
          <w:rPr>
            <w:rFonts w:ascii="Times New Roman" w:hAnsi="Times New Roman" w:cs="Times New Roman"/>
            <w:sz w:val="24"/>
            <w:szCs w:val="24"/>
          </w:rPr>
          <w:delText>s t</w:delText>
        </w:r>
        <w:r w:rsidR="00FE3E83" w:rsidDel="00304308">
          <w:rPr>
            <w:rFonts w:ascii="Times New Roman" w:hAnsi="Times New Roman" w:cs="Times New Roman"/>
            <w:sz w:val="24"/>
            <w:szCs w:val="24"/>
          </w:rPr>
          <w:delText>o get the answer true or false, the sample output lists by number 1 – 6.</w:delText>
        </w:r>
      </w:del>
    </w:p>
    <w:p w14:paraId="6DE5A539" w14:textId="7777777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CE4DA" wp14:editId="3E146F70">
            <wp:extent cx="2057400" cy="21696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.18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06AD946" wp14:editId="38959078">
                <wp:extent cx="3543300" cy="2231126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31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6411E3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3D0F1E7C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Adam a man?  Answer: true.</w:t>
                            </w:r>
                          </w:p>
                          <w:p w14:paraId="5CD41000" w14:textId="77777777" w:rsidR="00304308" w:rsidRDefault="00304308" w:rsidP="00304308">
                            <w:pPr>
                              <w:pStyle w:val="NoSpacing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115FFB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man? Answer: true.</w:t>
                            </w:r>
                          </w:p>
                          <w:p w14:paraId="4E76C9FC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9BC700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Eve a man? Answer: false.</w:t>
                            </w:r>
                          </w:p>
                          <w:p w14:paraId="42CC14C7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2E01EB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Daphne a parent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 Answer: true.</w:t>
                            </w:r>
                          </w:p>
                          <w:p w14:paraId="57736186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0C9A0C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Adam a parent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 Answer: false.</w:t>
                            </w:r>
                          </w:p>
                          <w:p w14:paraId="11E15082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7E73A2" w14:textId="77777777" w:rsidR="00304308" w:rsidRPr="006F4A2E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Marry a woman? Answer: 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79pt;height:1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" filled="f" stroked="f">
                <v:textbox>
                  <w:txbxContent>
                    <w:p w14:paraId="7F6411E3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3D0F1E7C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Adam a man?  Answer: true.</w:t>
                      </w:r>
                    </w:p>
                    <w:p w14:paraId="5CD41000" w14:textId="77777777" w:rsidR="00304308" w:rsidRDefault="00304308" w:rsidP="00304308">
                      <w:pPr>
                        <w:pStyle w:val="NoSpacing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115FFB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man? Answer: true.</w:t>
                      </w:r>
                    </w:p>
                    <w:p w14:paraId="4E76C9FC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9BC700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Eve a man? Answer: false.</w:t>
                      </w:r>
                    </w:p>
                    <w:p w14:paraId="42CC14C7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2E01EB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Daphne a parent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 Answer: true.</w:t>
                      </w:r>
                    </w:p>
                    <w:p w14:paraId="57736186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0C9A0C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Adam a parent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 Answer: false.</w:t>
                      </w:r>
                    </w:p>
                    <w:p w14:paraId="11E15082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7E73A2" w14:textId="77777777" w:rsidR="00304308" w:rsidRPr="006F4A2E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Marry a woman? Answer: true.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F52A1F" w14:textId="7777777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A9E882" w14:textId="21E6BC7D" w:rsidR="00304308" w:rsidRDefault="0025068A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 can use a</w:t>
      </w:r>
      <w:r w:rsidR="00FE3E83">
        <w:rPr>
          <w:rFonts w:ascii="Times New Roman" w:hAnsi="Times New Roman" w:cs="Times New Roman"/>
          <w:sz w:val="24"/>
          <w:szCs w:val="24"/>
        </w:rPr>
        <w:t xml:space="preserve"> variable to show what can make </w:t>
      </w:r>
      <w:commentRangeStart w:id="91"/>
      <w:r w:rsidR="00FE3E83">
        <w:rPr>
          <w:rFonts w:ascii="Times New Roman" w:hAnsi="Times New Roman" w:cs="Times New Roman"/>
          <w:sz w:val="24"/>
          <w:szCs w:val="24"/>
        </w:rPr>
        <w:t>this</w:t>
      </w:r>
      <w:r w:rsidR="00DE0FEA">
        <w:rPr>
          <w:rFonts w:ascii="Times New Roman" w:hAnsi="Times New Roman" w:cs="Times New Roman"/>
          <w:sz w:val="24"/>
          <w:szCs w:val="24"/>
        </w:rPr>
        <w:t xml:space="preserve"> rule </w:t>
      </w:r>
      <w:commentRangeEnd w:id="91"/>
      <w:r w:rsidR="00304308">
        <w:rPr>
          <w:rStyle w:val="CommentReference"/>
        </w:rPr>
        <w:commentReference w:id="91"/>
      </w:r>
      <w:r w:rsidR="00DE0FEA">
        <w:rPr>
          <w:rFonts w:ascii="Times New Roman" w:hAnsi="Times New Roman" w:cs="Times New Roman"/>
          <w:sz w:val="24"/>
          <w:szCs w:val="24"/>
        </w:rPr>
        <w:t>true, lists number 7 – 13</w:t>
      </w:r>
      <w:ins w:id="92" w:author="Sophie" w:date="2013-05-02T10:37:00Z">
        <w:r w:rsidR="00304308">
          <w:rPr>
            <w:rFonts w:ascii="Times New Roman" w:hAnsi="Times New Roman" w:cs="Times New Roman"/>
            <w:sz w:val="24"/>
            <w:szCs w:val="24"/>
          </w:rPr>
          <w:t>.</w:t>
        </w:r>
      </w:ins>
      <w:del w:id="93" w:author="Sophie" w:date="2013-05-02T10:37:00Z">
        <w:r w:rsidR="00DE0FEA" w:rsidDel="00304308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DE0F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280C6" w14:textId="790EAB2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0FEA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2065CB82" wp14:editId="7C3CEADA">
            <wp:extent cx="2286000" cy="449093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4.11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21" cy="4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94"/>
      <w:r>
        <w:rPr>
          <w:noProof/>
        </w:rPr>
        <mc:AlternateContent>
          <mc:Choice Requires="wps">
            <w:drawing>
              <wp:inline distT="0" distB="0" distL="0" distR="0" wp14:anchorId="42C8F978" wp14:editId="33EDCD52">
                <wp:extent cx="3314700" cy="4488386"/>
                <wp:effectExtent l="0" t="0" r="0" b="762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488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E6DD90" w14:textId="77777777" w:rsidR="00304308" w:rsidRPr="00DE0FEA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CEB175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7. Who is mother of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? Answer: Daphne.</w:t>
                            </w:r>
                          </w:p>
                          <w:p w14:paraId="3B7AAEAB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6C8BB5CD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8. Who is uncle of Ken? Answer: false, Ken has no uncle.</w:t>
                            </w:r>
                          </w:p>
                          <w:p w14:paraId="46CA77F4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6068967E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9. Who is uncle of Jordan? Answer: false.</w:t>
                            </w:r>
                          </w:p>
                          <w:p w14:paraId="27624B39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00EC8F52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10. Who is uncle of Kris? Answer: Peter.</w:t>
                            </w:r>
                          </w:p>
                          <w:p w14:paraId="0E42E674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378FA352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11. Who is a father? Answer: Adam, Peter,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Joe, Ken,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Bob</w:t>
                            </w:r>
                            <w:proofErr w:type="gram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,Jordan</w:t>
                            </w:r>
                            <w:proofErr w:type="spellEnd"/>
                            <w:proofErr w:type="gram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  <w:p w14:paraId="1C794217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2E93E79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12. Who is Daphne’s ancestor? Answer: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Adam, Evelyn, Peter, Marry, Kate, Paul, Kris, Ken,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Avril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Kayle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27" type="#_x0000_t202" style="width:261pt;height:3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" filled="f" stroked="f">
                <v:textbox>
                  <w:txbxContent>
                    <w:p w14:paraId="20E6DD90" w14:textId="77777777" w:rsidR="00304308" w:rsidRPr="00DE0FEA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3CEB175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7. Who is mother of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? Answer: Daphne.</w:t>
                      </w:r>
                    </w:p>
                    <w:p w14:paraId="3B7AAEAB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6C8BB5CD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8. Who is uncle of Ken? Answer: false, Ken has no uncle.</w:t>
                      </w:r>
                    </w:p>
                    <w:p w14:paraId="46CA77F4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6068967E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9. Who is uncle of Jordan? Answer: false.</w:t>
                      </w:r>
                    </w:p>
                    <w:p w14:paraId="27624B39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00EC8F52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10. Who is uncle of Kris? Answer: Peter.</w:t>
                      </w:r>
                    </w:p>
                    <w:p w14:paraId="0E42E674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378FA352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11. Who is a father? Answer: Adam, Peter,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Joe, Ken,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Bob</w:t>
                      </w:r>
                      <w:proofErr w:type="gram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,Jordan</w:t>
                      </w:r>
                      <w:proofErr w:type="spellEnd"/>
                      <w:proofErr w:type="gram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.</w:t>
                      </w:r>
                    </w:p>
                    <w:p w14:paraId="1C794217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2E93E79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12. Who is Daphne’s ancestor? Answer: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Adam, Evelyn, Peter, Marry, Kate, Paul, Kris, Ken,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Avril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Kayle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94"/>
      <w:r>
        <w:rPr>
          <w:rStyle w:val="CommentReference"/>
        </w:rPr>
        <w:commentReference w:id="94"/>
      </w:r>
    </w:p>
    <w:p w14:paraId="257ED587" w14:textId="3945A3E8" w:rsidR="00304308" w:rsidRDefault="00DE0FEA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answer is more than one, I will need to use</w:t>
      </w:r>
      <w:ins w:id="95" w:author="Sophie" w:date="2013-05-02T10:37:00Z">
        <w:r w:rsidR="00304308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r>
        <w:rPr>
          <w:rFonts w:ascii="Times New Roman" w:hAnsi="Times New Roman" w:cs="Times New Roman"/>
          <w:sz w:val="24"/>
          <w:szCs w:val="24"/>
        </w:rPr>
        <w:t xml:space="preserve"> “;”</w:t>
      </w:r>
      <w:del w:id="96" w:author="Sophie" w:date="2013-05-02T10:37:00Z">
        <w:r w:rsidDel="00304308">
          <w:rPr>
            <w:rFonts w:ascii="Times New Roman" w:hAnsi="Times New Roman" w:cs="Times New Roman"/>
            <w:sz w:val="24"/>
            <w:szCs w:val="24"/>
          </w:rPr>
          <w:delText xml:space="preserve"> symbol </w:delText>
        </w:r>
      </w:del>
      <w:r>
        <w:rPr>
          <w:rFonts w:ascii="Times New Roman" w:hAnsi="Times New Roman" w:cs="Times New Roman"/>
          <w:sz w:val="24"/>
          <w:szCs w:val="24"/>
        </w:rPr>
        <w:t>to show each answer</w:t>
      </w:r>
      <w:ins w:id="97" w:author="Sophie" w:date="2013-05-02T10:37:00Z">
        <w:r w:rsidR="00304308">
          <w:rPr>
            <w:rFonts w:ascii="Times New Roman" w:hAnsi="Times New Roman" w:cs="Times New Roman"/>
            <w:sz w:val="24"/>
            <w:szCs w:val="24"/>
          </w:rPr>
          <w:t>.</w:t>
        </w:r>
      </w:ins>
      <w:del w:id="98" w:author="Sophie" w:date="2013-05-02T10:37:00Z">
        <w:r w:rsidDel="00304308">
          <w:rPr>
            <w:rFonts w:ascii="Times New Roman" w:hAnsi="Times New Roman" w:cs="Times New Roman"/>
            <w:sz w:val="24"/>
            <w:szCs w:val="24"/>
          </w:rPr>
          <w:delText>s, i</w:delText>
        </w:r>
      </w:del>
      <w:ins w:id="99" w:author="Sophie" w:date="2013-05-02T10:38:00Z">
        <w:r w:rsidR="00304308">
          <w:rPr>
            <w:rFonts w:ascii="Times New Roman" w:hAnsi="Times New Roman" w:cs="Times New Roman"/>
            <w:sz w:val="24"/>
            <w:szCs w:val="24"/>
          </w:rPr>
          <w:t xml:space="preserve"> I</w:t>
        </w:r>
      </w:ins>
      <w:r>
        <w:rPr>
          <w:rFonts w:ascii="Times New Roman" w:hAnsi="Times New Roman" w:cs="Times New Roman"/>
          <w:sz w:val="24"/>
          <w:szCs w:val="24"/>
        </w:rPr>
        <w:t xml:space="preserve">f there </w:t>
      </w:r>
      <w:del w:id="100" w:author="Sophie" w:date="2013-05-02T10:38:00Z">
        <w:r w:rsidDel="00304308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ins w:id="101" w:author="Sophie" w:date="2013-05-02T10:38:00Z">
        <w:r w:rsidR="00304308">
          <w:rPr>
            <w:rFonts w:ascii="Times New Roman" w:hAnsi="Times New Roman" w:cs="Times New Roman"/>
            <w:sz w:val="24"/>
            <w:szCs w:val="24"/>
          </w:rPr>
          <w:t xml:space="preserve"> are </w:t>
        </w:r>
      </w:ins>
      <w:r>
        <w:rPr>
          <w:rFonts w:ascii="Times New Roman" w:hAnsi="Times New Roman" w:cs="Times New Roman"/>
          <w:sz w:val="24"/>
          <w:szCs w:val="24"/>
        </w:rPr>
        <w:t xml:space="preserve">no </w:t>
      </w:r>
      <w:del w:id="102" w:author="Sophie" w:date="2013-05-02T10:38:00Z">
        <w:r w:rsidDel="00304308">
          <w:rPr>
            <w:rFonts w:ascii="Times New Roman" w:hAnsi="Times New Roman" w:cs="Times New Roman"/>
            <w:sz w:val="24"/>
            <w:szCs w:val="24"/>
          </w:rPr>
          <w:delText xml:space="preserve">more </w:delText>
        </w:r>
      </w:del>
      <w:ins w:id="103" w:author="Sophie" w:date="2013-05-02T10:38:00Z">
        <w:r w:rsidR="00304308">
          <w:rPr>
            <w:rFonts w:ascii="Times New Roman" w:hAnsi="Times New Roman" w:cs="Times New Roman"/>
            <w:sz w:val="24"/>
            <w:szCs w:val="24"/>
          </w:rPr>
          <w:t xml:space="preserve">multiple </w:t>
        </w:r>
      </w:ins>
      <w:r>
        <w:rPr>
          <w:rFonts w:ascii="Times New Roman" w:hAnsi="Times New Roman" w:cs="Times New Roman"/>
          <w:sz w:val="24"/>
          <w:szCs w:val="24"/>
        </w:rPr>
        <w:t>answers, the compile will return false.</w:t>
      </w:r>
      <w:r w:rsidR="00713D78">
        <w:rPr>
          <w:rFonts w:ascii="Times New Roman" w:hAnsi="Times New Roman" w:cs="Times New Roman"/>
          <w:sz w:val="24"/>
          <w:szCs w:val="24"/>
        </w:rPr>
        <w:t xml:space="preserve"> I also can use two variables to get </w:t>
      </w:r>
      <w:del w:id="104" w:author="Sophie" w:date="2013-05-02T10:38:00Z">
        <w:r w:rsidR="00713D78" w:rsidDel="00304308">
          <w:rPr>
            <w:rFonts w:ascii="Times New Roman" w:hAnsi="Times New Roman" w:cs="Times New Roman"/>
            <w:sz w:val="24"/>
            <w:szCs w:val="24"/>
          </w:rPr>
          <w:delText xml:space="preserve">more </w:delText>
        </w:r>
      </w:del>
      <w:ins w:id="105" w:author="Sophie" w:date="2013-05-02T10:38:00Z">
        <w:r w:rsidR="00304308">
          <w:rPr>
            <w:rFonts w:ascii="Times New Roman" w:hAnsi="Times New Roman" w:cs="Times New Roman"/>
            <w:sz w:val="24"/>
            <w:szCs w:val="24"/>
          </w:rPr>
          <w:t>receive</w:t>
        </w:r>
        <w:r w:rsidR="0030430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13D78">
        <w:rPr>
          <w:rFonts w:ascii="Times New Roman" w:hAnsi="Times New Roman" w:cs="Times New Roman"/>
          <w:sz w:val="24"/>
          <w:szCs w:val="24"/>
        </w:rPr>
        <w:t>complex answers</w:t>
      </w:r>
      <w:del w:id="106" w:author="Sophie" w:date="2013-05-02T10:39:00Z">
        <w:r w:rsidR="00713D78" w:rsidDel="00304308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07" w:author="Sophie" w:date="2013-05-02T10:39:00Z">
        <w:r w:rsidR="00304308">
          <w:rPr>
            <w:rFonts w:ascii="Times New Roman" w:hAnsi="Times New Roman" w:cs="Times New Roman"/>
            <w:sz w:val="24"/>
            <w:szCs w:val="24"/>
          </w:rPr>
          <w:t>.</w:t>
        </w:r>
      </w:ins>
      <w:del w:id="108" w:author="Sophie" w:date="2013-05-02T10:39:00Z">
        <w:r w:rsidR="00713D78" w:rsidDel="00304308">
          <w:rPr>
            <w:rFonts w:ascii="Times New Roman" w:hAnsi="Times New Roman" w:cs="Times New Roman"/>
            <w:sz w:val="24"/>
            <w:szCs w:val="24"/>
          </w:rPr>
          <w:delText xml:space="preserve"> f</w:delText>
        </w:r>
      </w:del>
      <w:ins w:id="109" w:author="Sophie" w:date="2013-05-02T10:39:00Z">
        <w:r w:rsidR="00304308">
          <w:rPr>
            <w:rFonts w:ascii="Times New Roman" w:hAnsi="Times New Roman" w:cs="Times New Roman"/>
            <w:sz w:val="24"/>
            <w:szCs w:val="24"/>
          </w:rPr>
          <w:t xml:space="preserve"> F</w:t>
        </w:r>
      </w:ins>
      <w:r w:rsidR="00713D78">
        <w:rPr>
          <w:rFonts w:ascii="Times New Roman" w:hAnsi="Times New Roman" w:cs="Times New Roman"/>
          <w:sz w:val="24"/>
          <w:szCs w:val="24"/>
        </w:rPr>
        <w:t>or example, I use uncle(X</w:t>
      </w:r>
      <w:proofErr w:type="gramStart"/>
      <w:r w:rsidR="00713D78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713D78">
        <w:rPr>
          <w:rFonts w:ascii="Times New Roman" w:hAnsi="Times New Roman" w:cs="Times New Roman"/>
          <w:sz w:val="24"/>
          <w:szCs w:val="24"/>
        </w:rPr>
        <w:t xml:space="preserve">) to show that who </w:t>
      </w:r>
      <w:del w:id="110" w:author="Sophie" w:date="2013-05-02T10:39:00Z">
        <w:r w:rsidR="00713D78" w:rsidDel="00304308">
          <w:rPr>
            <w:rFonts w:ascii="Times New Roman" w:hAnsi="Times New Roman" w:cs="Times New Roman"/>
            <w:sz w:val="24"/>
            <w:szCs w:val="24"/>
          </w:rPr>
          <w:delText>are whose</w:delText>
        </w:r>
      </w:del>
      <w:ins w:id="111" w:author="Sophie" w:date="2013-05-02T10:39:00Z">
        <w:r w:rsidR="00304308">
          <w:rPr>
            <w:rFonts w:ascii="Times New Roman" w:hAnsi="Times New Roman" w:cs="Times New Roman"/>
            <w:sz w:val="24"/>
            <w:szCs w:val="24"/>
          </w:rPr>
          <w:t>is whose</w:t>
        </w:r>
      </w:ins>
      <w:r w:rsidR="00304308">
        <w:rPr>
          <w:rFonts w:ascii="Times New Roman" w:hAnsi="Times New Roman" w:cs="Times New Roman"/>
          <w:sz w:val="24"/>
          <w:szCs w:val="24"/>
        </w:rPr>
        <w:t xml:space="preserve"> uncle in a whole genealogy.</w:t>
      </w:r>
    </w:p>
    <w:p w14:paraId="4072A922" w14:textId="7894CE7B" w:rsidR="00DE0FEA" w:rsidRPr="00304308" w:rsidRDefault="00304308" w:rsidP="003043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D78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1AF0C1FD" wp14:editId="214EBF8F">
            <wp:extent cx="1511300" cy="15113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4.24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E98">
        <w:rPr>
          <w:rFonts w:ascii="Times New Roman" w:hAnsi="Times New Roman" w:cs="Times New Roman"/>
          <w:sz w:val="24"/>
          <w:szCs w:val="24"/>
        </w:rPr>
        <w:tab/>
      </w:r>
      <w:r w:rsidR="00784E98" w:rsidRPr="00784E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E7849B" wp14:editId="722B0CBE">
                <wp:extent cx="2707574" cy="1504884"/>
                <wp:effectExtent l="0" t="0" r="0" b="6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574" cy="1504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6B10" w14:textId="77777777" w:rsidR="00784E98" w:rsidRPr="00784E98" w:rsidRDefault="00784E98" w:rsidP="00784E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E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14. Adam is Kate’s uncle, Peter is Kris’s uncle</w:t>
                            </w:r>
                          </w:p>
                          <w:p w14:paraId="55CFBF0D" w14:textId="506BFFB4" w:rsidR="00784E98" w:rsidRPr="00784E98" w:rsidRDefault="00784E98" w:rsidP="00784E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213.2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" stroked="f">
                <v:textbox>
                  <w:txbxContent>
                    <w:p w14:paraId="5A3D6B10" w14:textId="77777777" w:rsidR="00784E98" w:rsidRPr="00784E98" w:rsidRDefault="00784E98" w:rsidP="00784E9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E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14. Adam is Kate’s uncle, Peter is Kris’s uncle</w:t>
                      </w:r>
                    </w:p>
                    <w:p w14:paraId="55CFBF0D" w14:textId="506BFFB4" w:rsidR="00784E98" w:rsidRPr="00784E98" w:rsidRDefault="00784E98" w:rsidP="00784E9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15B45" w14:textId="4E5533C7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Discussion</w:t>
      </w:r>
    </w:p>
    <w:p w14:paraId="78345AAA" w14:textId="6DFE62A1" w:rsidR="00713D78" w:rsidRPr="00713D78" w:rsidRDefault="00713D78" w:rsidP="00713D7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del w:id="112" w:author="Sophie" w:date="2013-05-02T10:45:00Z">
        <w:r w:rsidRPr="00713D78" w:rsidDel="00784E98">
          <w:rPr>
            <w:rFonts w:ascii="Times New Roman" w:hAnsi="Times New Roman" w:cs="Times New Roman"/>
            <w:sz w:val="24"/>
            <w:szCs w:val="24"/>
          </w:rPr>
          <w:delText>Prolog</w:delText>
        </w:r>
        <w:r w:rsidDel="00784E98">
          <w:rPr>
            <w:rFonts w:ascii="Times New Roman" w:hAnsi="Times New Roman" w:cs="Times New Roman"/>
            <w:sz w:val="24"/>
            <w:szCs w:val="24"/>
          </w:rPr>
          <w:delText xml:space="preserve"> language is really different as other programming languages like C, Java, </w:delText>
        </w:r>
        <w:r w:rsidR="00EA4DE8" w:rsidDel="00784E98">
          <w:rPr>
            <w:rFonts w:ascii="Times New Roman" w:hAnsi="Times New Roman" w:cs="Times New Roman"/>
            <w:sz w:val="24"/>
            <w:szCs w:val="24"/>
          </w:rPr>
          <w:delText xml:space="preserve">Python, </w:delText>
        </w:r>
        <w:r w:rsidDel="00784E98">
          <w:rPr>
            <w:rFonts w:ascii="Times New Roman" w:hAnsi="Times New Roman" w:cs="Times New Roman"/>
            <w:sz w:val="24"/>
            <w:szCs w:val="24"/>
          </w:rPr>
          <w:delText xml:space="preserve">it has no if/else, for/while statements. </w:delText>
        </w:r>
      </w:del>
      <w:ins w:id="113" w:author="Sophie" w:date="2013-05-02T10:44:00Z">
        <w:r w:rsidR="00784E98">
          <w:rPr>
            <w:rFonts w:ascii="Times New Roman" w:hAnsi="Times New Roman" w:cs="Times New Roman"/>
            <w:sz w:val="24"/>
            <w:szCs w:val="24"/>
          </w:rPr>
          <w:t xml:space="preserve">Prolog language is really different from other programming languages like C, Java, and Python. It uses no if/else and for/while statements. </w:t>
        </w:r>
      </w:ins>
      <w:r>
        <w:rPr>
          <w:rFonts w:ascii="Times New Roman" w:hAnsi="Times New Roman" w:cs="Times New Roman"/>
          <w:sz w:val="24"/>
          <w:szCs w:val="24"/>
        </w:rPr>
        <w:t xml:space="preserve">Prolog’s programming style is more </w:t>
      </w:r>
      <w:del w:id="114" w:author="Sophie" w:date="2013-05-02T10:46:00Z">
        <w:r w:rsidDel="00784E98">
          <w:rPr>
            <w:rFonts w:ascii="Times New Roman" w:hAnsi="Times New Roman" w:cs="Times New Roman"/>
            <w:sz w:val="24"/>
            <w:szCs w:val="24"/>
          </w:rPr>
          <w:delText>like human’s nature</w:delText>
        </w:r>
      </w:del>
      <w:ins w:id="115" w:author="Sophie" w:date="2013-05-02T10:46:00Z">
        <w:r w:rsidR="00784E98">
          <w:rPr>
            <w:rFonts w:ascii="Times New Roman" w:hAnsi="Times New Roman" w:cs="Times New Roman"/>
            <w:sz w:val="24"/>
            <w:szCs w:val="24"/>
          </w:rPr>
          <w:t>human-like</w:t>
        </w:r>
      </w:ins>
      <w:r>
        <w:rPr>
          <w:rFonts w:ascii="Times New Roman" w:hAnsi="Times New Roman" w:cs="Times New Roman"/>
          <w:sz w:val="24"/>
          <w:szCs w:val="24"/>
        </w:rPr>
        <w:t xml:space="preserve"> thinking and logic </w:t>
      </w:r>
      <w:proofErr w:type="spellStart"/>
      <w:ins w:id="116" w:author="Sophie" w:date="2013-05-02T10:46:00Z">
        <w:r w:rsidR="00784E98">
          <w:rPr>
            <w:rFonts w:ascii="Times New Roman" w:hAnsi="Times New Roman" w:cs="Times New Roman"/>
            <w:sz w:val="24"/>
            <w:szCs w:val="24"/>
          </w:rPr>
          <w:t>reasonging</w:t>
        </w:r>
      </w:ins>
      <w:proofErr w:type="spellEnd"/>
      <w:del w:id="117" w:author="Sophie" w:date="2013-05-02T10:46:00Z">
        <w:r w:rsidDel="00784E98">
          <w:rPr>
            <w:rFonts w:ascii="Times New Roman" w:hAnsi="Times New Roman" w:cs="Times New Roman"/>
            <w:sz w:val="24"/>
            <w:szCs w:val="24"/>
          </w:rPr>
          <w:delText>seasoning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63C2">
        <w:rPr>
          <w:rFonts w:ascii="Times New Roman" w:hAnsi="Times New Roman" w:cs="Times New Roman"/>
          <w:sz w:val="24"/>
          <w:szCs w:val="24"/>
        </w:rPr>
        <w:t>A knowledge base</w:t>
      </w:r>
      <w:r>
        <w:rPr>
          <w:rFonts w:ascii="Times New Roman" w:hAnsi="Times New Roman" w:cs="Times New Roman"/>
          <w:sz w:val="24"/>
          <w:szCs w:val="24"/>
        </w:rPr>
        <w:t xml:space="preserve"> determines how </w:t>
      </w:r>
      <w:r w:rsidR="00EA4DE8">
        <w:rPr>
          <w:rFonts w:ascii="Times New Roman" w:hAnsi="Times New Roman" w:cs="Times New Roman"/>
          <w:sz w:val="24"/>
          <w:szCs w:val="24"/>
        </w:rPr>
        <w:t xml:space="preserve">good a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F163C2">
        <w:rPr>
          <w:rFonts w:ascii="Times New Roman" w:hAnsi="Times New Roman" w:cs="Times New Roman"/>
          <w:sz w:val="24"/>
          <w:szCs w:val="24"/>
        </w:rPr>
        <w:t>works</w:t>
      </w:r>
      <w:del w:id="118" w:author="Sophie" w:date="2013-05-02T10:46:00Z">
        <w:r w:rsidR="00F163C2" w:rsidDel="00784E98">
          <w:rPr>
            <w:rFonts w:ascii="Times New Roman" w:hAnsi="Times New Roman" w:cs="Times New Roman"/>
            <w:sz w:val="24"/>
            <w:szCs w:val="24"/>
          </w:rPr>
          <w:delText>;</w:delText>
        </w:r>
      </w:del>
      <w:ins w:id="119" w:author="Sophie" w:date="2013-05-02T10:46:00Z">
        <w:r w:rsidR="00784E98">
          <w:rPr>
            <w:rFonts w:ascii="Times New Roman" w:hAnsi="Times New Roman" w:cs="Times New Roman"/>
            <w:sz w:val="24"/>
            <w:szCs w:val="24"/>
          </w:rPr>
          <w:t xml:space="preserve">. As a result, </w:t>
        </w:r>
      </w:ins>
      <w:del w:id="120" w:author="Sophie" w:date="2013-05-02T10:47:00Z">
        <w:r w:rsidDel="00784E9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163C2" w:rsidDel="00784E98">
          <w:rPr>
            <w:rFonts w:ascii="Times New Roman" w:hAnsi="Times New Roman" w:cs="Times New Roman"/>
            <w:sz w:val="24"/>
            <w:szCs w:val="24"/>
          </w:rPr>
          <w:delText xml:space="preserve">so it means right </w:delText>
        </w:r>
      </w:del>
      <w:ins w:id="121" w:author="Sophie" w:date="2013-05-02T10:47:00Z">
        <w:r w:rsidR="00784E98">
          <w:rPr>
            <w:rFonts w:ascii="Times New Roman" w:hAnsi="Times New Roman" w:cs="Times New Roman"/>
            <w:sz w:val="24"/>
            <w:szCs w:val="24"/>
          </w:rPr>
          <w:t xml:space="preserve">the correct 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facts and rules </w:t>
      </w:r>
      <w:del w:id="122" w:author="Sophie" w:date="2013-05-02T10:47:00Z">
        <w:r w:rsidR="00EA4DE8" w:rsidDel="00784E98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123" w:author="Sophie" w:date="2013-05-02T10:47:00Z">
        <w:r w:rsidR="00784E98">
          <w:rPr>
            <w:rFonts w:ascii="Times New Roman" w:hAnsi="Times New Roman" w:cs="Times New Roman"/>
            <w:sz w:val="24"/>
            <w:szCs w:val="24"/>
          </w:rPr>
          <w:t>are</w:t>
        </w:r>
        <w:r w:rsidR="00784E9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A4DE8">
        <w:rPr>
          <w:rFonts w:ascii="Times New Roman" w:hAnsi="Times New Roman" w:cs="Times New Roman"/>
          <w:sz w:val="24"/>
          <w:szCs w:val="24"/>
        </w:rPr>
        <w:t>most important setting</w:t>
      </w:r>
      <w:ins w:id="124" w:author="Sophie" w:date="2013-05-02T10:47:00Z">
        <w:r w:rsidR="00784E98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. I have </w:t>
      </w:r>
      <w:r w:rsidR="00EA4DE8">
        <w:rPr>
          <w:rFonts w:ascii="Times New Roman" w:hAnsi="Times New Roman" w:cs="Times New Roman"/>
          <w:sz w:val="24"/>
          <w:szCs w:val="24"/>
        </w:rPr>
        <w:t xml:space="preserve">to be </w:t>
      </w:r>
      <w:ins w:id="125" w:author="Sophie" w:date="2013-05-02T10:49:00Z">
        <w:r w:rsidR="00784E98">
          <w:rPr>
            <w:rFonts w:ascii="Times New Roman" w:hAnsi="Times New Roman" w:cs="Times New Roman"/>
            <w:sz w:val="24"/>
            <w:szCs w:val="24"/>
          </w:rPr>
          <w:t>meticulous</w:t>
        </w:r>
      </w:ins>
      <w:del w:id="126" w:author="Sophie" w:date="2013-05-02T10:47:00Z">
        <w:r w:rsidR="00EA4DE8" w:rsidDel="00784E98">
          <w:rPr>
            <w:rFonts w:ascii="Times New Roman" w:hAnsi="Times New Roman" w:cs="Times New Roman"/>
            <w:sz w:val="24"/>
            <w:szCs w:val="24"/>
          </w:rPr>
          <w:delText>really careful</w:delText>
        </w:r>
      </w:del>
      <w:r w:rsidR="00EA4DE8">
        <w:rPr>
          <w:rFonts w:ascii="Times New Roman" w:hAnsi="Times New Roman" w:cs="Times New Roman"/>
          <w:sz w:val="24"/>
          <w:szCs w:val="24"/>
        </w:rPr>
        <w:t xml:space="preserve"> while </w:t>
      </w:r>
      <w:del w:id="127" w:author="Sophie" w:date="2013-05-02T10:47:00Z">
        <w:r w:rsidR="00EA4DE8" w:rsidDel="00784E98">
          <w:rPr>
            <w:rFonts w:ascii="Times New Roman" w:hAnsi="Times New Roman" w:cs="Times New Roman"/>
            <w:sz w:val="24"/>
            <w:szCs w:val="24"/>
          </w:rPr>
          <w:delText>cdoing</w:delText>
        </w:r>
        <w:r w:rsidR="00F163C2" w:rsidDel="00784E9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8" w:author="Sophie" w:date="2013-05-02T10:50:00Z">
        <w:r w:rsidR="00784E98">
          <w:rPr>
            <w:rFonts w:ascii="Times New Roman" w:hAnsi="Times New Roman" w:cs="Times New Roman"/>
            <w:sz w:val="24"/>
            <w:szCs w:val="24"/>
          </w:rPr>
          <w:t xml:space="preserve">operating 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a prolog program, because </w:t>
      </w:r>
      <w:del w:id="129" w:author="Sophie" w:date="2013-05-02T10:50:00Z">
        <w:r w:rsidR="00F163C2" w:rsidDel="00784E98">
          <w:rPr>
            <w:rFonts w:ascii="Times New Roman" w:hAnsi="Times New Roman" w:cs="Times New Roman"/>
            <w:sz w:val="24"/>
            <w:szCs w:val="24"/>
          </w:rPr>
          <w:delText xml:space="preserve">even </w:delText>
        </w:r>
      </w:del>
      <w:r w:rsidR="00F163C2">
        <w:rPr>
          <w:rFonts w:ascii="Times New Roman" w:hAnsi="Times New Roman" w:cs="Times New Roman"/>
          <w:sz w:val="24"/>
          <w:szCs w:val="24"/>
        </w:rPr>
        <w:t xml:space="preserve">just one mistake or typo can destroy </w:t>
      </w:r>
      <w:ins w:id="130" w:author="Sophie" w:date="2013-05-02T10:51:00Z">
        <w:r w:rsidR="00784E98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63C2">
        <w:rPr>
          <w:rFonts w:ascii="Times New Roman" w:hAnsi="Times New Roman" w:cs="Times New Roman"/>
          <w:sz w:val="24"/>
          <w:szCs w:val="24"/>
        </w:rPr>
        <w:t>whole logic. Facts build rules, and facts are also rules</w:t>
      </w:r>
      <w:del w:id="131" w:author="Sophie" w:date="2013-05-02T10:51:00Z">
        <w:r w:rsidR="00F163C2" w:rsidDel="00784E98">
          <w:rPr>
            <w:rFonts w:ascii="Times New Roman" w:hAnsi="Times New Roman" w:cs="Times New Roman"/>
            <w:sz w:val="24"/>
            <w:szCs w:val="24"/>
          </w:rPr>
          <w:delText>, h</w:delText>
        </w:r>
      </w:del>
      <w:ins w:id="132" w:author="Sophie" w:date="2013-05-02T10:51:00Z">
        <w:r w:rsidR="00784E98">
          <w:rPr>
            <w:rFonts w:ascii="Times New Roman" w:hAnsi="Times New Roman" w:cs="Times New Roman"/>
            <w:sz w:val="24"/>
            <w:szCs w:val="24"/>
          </w:rPr>
          <w:t>. H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ow to use </w:t>
      </w:r>
      <w:ins w:id="133" w:author="Sophie" w:date="2013-05-02T10:51:00Z">
        <w:r w:rsidR="00784E98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63C2">
        <w:rPr>
          <w:rFonts w:ascii="Times New Roman" w:hAnsi="Times New Roman" w:cs="Times New Roman"/>
          <w:sz w:val="24"/>
          <w:szCs w:val="24"/>
        </w:rPr>
        <w:t>facts to create rules</w:t>
      </w:r>
      <w:del w:id="134" w:author="Sophie" w:date="2013-05-02T10:52:00Z">
        <w:r w:rsidR="00F163C2" w:rsidDel="00784E98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F163C2">
        <w:rPr>
          <w:rFonts w:ascii="Times New Roman" w:hAnsi="Times New Roman" w:cs="Times New Roman"/>
          <w:sz w:val="24"/>
          <w:szCs w:val="24"/>
        </w:rPr>
        <w:t xml:space="preserve"> and use these rules to create more rules</w:t>
      </w:r>
      <w:ins w:id="135" w:author="Sophie" w:date="2013-05-02T10:52:00Z">
        <w:r w:rsidR="00784E98">
          <w:rPr>
            <w:rFonts w:ascii="Times New Roman" w:hAnsi="Times New Roman" w:cs="Times New Roman"/>
            <w:sz w:val="24"/>
            <w:szCs w:val="24"/>
          </w:rPr>
          <w:t>,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is the trickiest part while coding. When I first </w:t>
      </w:r>
      <w:del w:id="136" w:author="Sophie" w:date="2013-05-02T10:52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>to do</w:delText>
        </w:r>
      </w:del>
      <w:ins w:id="137" w:author="Sophie" w:date="2013-05-02T10:52:00Z">
        <w:r w:rsidR="008C036F">
          <w:rPr>
            <w:rFonts w:ascii="Times New Roman" w:hAnsi="Times New Roman" w:cs="Times New Roman"/>
            <w:sz w:val="24"/>
            <w:szCs w:val="24"/>
          </w:rPr>
          <w:t>used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the program, I wrote too </w:t>
      </w:r>
      <w:del w:id="138" w:author="Sophie" w:date="2013-05-02T10:52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much </w:delText>
        </w:r>
      </w:del>
      <w:ins w:id="139" w:author="Sophie" w:date="2013-05-02T10:52:00Z">
        <w:r w:rsidR="008C036F">
          <w:rPr>
            <w:rFonts w:ascii="Times New Roman" w:hAnsi="Times New Roman" w:cs="Times New Roman"/>
            <w:sz w:val="24"/>
            <w:szCs w:val="24"/>
          </w:rPr>
          <w:t>many</w:t>
        </w:r>
        <w:r w:rsidR="008C03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163C2">
        <w:rPr>
          <w:rFonts w:ascii="Times New Roman" w:hAnsi="Times New Roman" w:cs="Times New Roman"/>
          <w:sz w:val="24"/>
          <w:szCs w:val="24"/>
        </w:rPr>
        <w:t>facts</w:t>
      </w:r>
      <w:del w:id="140" w:author="Sophie" w:date="2013-05-02T10:54:00Z">
        <w:r w:rsidR="00EA4DE8" w:rsidDel="008C036F">
          <w:rPr>
            <w:rFonts w:ascii="Times New Roman" w:hAnsi="Times New Roman" w:cs="Times New Roman"/>
            <w:sz w:val="24"/>
            <w:szCs w:val="24"/>
          </w:rPr>
          <w:delText>,</w:delText>
        </w:r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 like to define the relation of </w:delText>
        </w:r>
        <w:r w:rsidR="00EA4DE8" w:rsidDel="008C036F">
          <w:rPr>
            <w:rFonts w:ascii="Times New Roman" w:hAnsi="Times New Roman" w:cs="Times New Roman"/>
            <w:sz w:val="24"/>
            <w:szCs w:val="24"/>
          </w:rPr>
          <w:delText>“</w:delText>
        </w:r>
        <w:r w:rsidR="00F163C2" w:rsidDel="008C036F">
          <w:rPr>
            <w:rFonts w:ascii="Times New Roman" w:hAnsi="Times New Roman" w:cs="Times New Roman"/>
            <w:sz w:val="24"/>
            <w:szCs w:val="24"/>
          </w:rPr>
          <w:delText>father</w:delText>
        </w:r>
        <w:r w:rsidR="00EA4DE8" w:rsidDel="008C036F">
          <w:rPr>
            <w:rFonts w:ascii="Times New Roman" w:hAnsi="Times New Roman" w:cs="Times New Roman"/>
            <w:sz w:val="24"/>
            <w:szCs w:val="24"/>
          </w:rPr>
          <w:delText>”</w:delText>
        </w:r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  <w:r w:rsidR="00EA4DE8" w:rsidDel="008C036F">
          <w:rPr>
            <w:rFonts w:ascii="Times New Roman" w:hAnsi="Times New Roman" w:cs="Times New Roman"/>
            <w:sz w:val="24"/>
            <w:szCs w:val="24"/>
          </w:rPr>
          <w:delText>“mother”, and that is a lot of hard typing</w:delText>
        </w:r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 works</w:delText>
        </w:r>
      </w:del>
      <w:ins w:id="141" w:author="Sophie" w:date="2013-05-02T10:54:00Z">
        <w:r w:rsidR="008C036F">
          <w:rPr>
            <w:rFonts w:ascii="Times New Roman" w:hAnsi="Times New Roman" w:cs="Times New Roman"/>
            <w:sz w:val="24"/>
            <w:szCs w:val="24"/>
          </w:rPr>
          <w:t xml:space="preserve">; for example, defining the relationship </w:t>
        </w:r>
        <w:proofErr w:type="gramStart"/>
        <w:r w:rsidR="008C036F">
          <w:rPr>
            <w:rFonts w:ascii="Times New Roman" w:hAnsi="Times New Roman" w:cs="Times New Roman"/>
            <w:sz w:val="24"/>
            <w:szCs w:val="24"/>
          </w:rPr>
          <w:t>between  “</w:t>
        </w:r>
        <w:proofErr w:type="gramEnd"/>
        <w:r w:rsidR="008C036F">
          <w:rPr>
            <w:rFonts w:ascii="Times New Roman" w:hAnsi="Times New Roman" w:cs="Times New Roman"/>
            <w:sz w:val="24"/>
            <w:szCs w:val="24"/>
          </w:rPr>
          <w:t xml:space="preserve">father” and “mother” consists of </w:t>
        </w:r>
      </w:ins>
      <w:ins w:id="142" w:author="Sophie" w:date="2013-05-02T10:55:00Z">
        <w:r w:rsidR="008C036F">
          <w:rPr>
            <w:rFonts w:ascii="Times New Roman" w:hAnsi="Times New Roman" w:cs="Times New Roman"/>
            <w:sz w:val="24"/>
            <w:szCs w:val="24"/>
          </w:rPr>
          <w:t xml:space="preserve">an </w:t>
        </w:r>
        <w:proofErr w:type="spellStart"/>
        <w:r w:rsidR="008C036F">
          <w:rPr>
            <w:rFonts w:ascii="Times New Roman" w:hAnsi="Times New Roman" w:cs="Times New Roman"/>
            <w:sz w:val="24"/>
            <w:szCs w:val="24"/>
          </w:rPr>
          <w:t>enourmous</w:t>
        </w:r>
        <w:proofErr w:type="spellEnd"/>
        <w:r w:rsidR="008C036F">
          <w:rPr>
            <w:rFonts w:ascii="Times New Roman" w:hAnsi="Times New Roman" w:cs="Times New Roman"/>
            <w:sz w:val="24"/>
            <w:szCs w:val="24"/>
          </w:rPr>
          <w:t xml:space="preserve"> amount</w:t>
        </w:r>
      </w:ins>
      <w:ins w:id="143" w:author="Sophie" w:date="2013-05-02T10:54:00Z">
        <w:r w:rsidR="008C036F">
          <w:rPr>
            <w:rFonts w:ascii="Times New Roman" w:hAnsi="Times New Roman" w:cs="Times New Roman"/>
            <w:sz w:val="24"/>
            <w:szCs w:val="24"/>
          </w:rPr>
          <w:t xml:space="preserve"> of hard typing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. </w:t>
      </w:r>
      <w:del w:id="144" w:author="Sophie" w:date="2013-05-02T10:55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>But a</w:delText>
        </w:r>
      </w:del>
      <w:ins w:id="145" w:author="Sophie" w:date="2013-05-02T10:55:00Z">
        <w:r w:rsidR="008C036F">
          <w:rPr>
            <w:rFonts w:ascii="Times New Roman" w:hAnsi="Times New Roman" w:cs="Times New Roman"/>
            <w:sz w:val="24"/>
            <w:szCs w:val="24"/>
          </w:rPr>
          <w:t>A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fter </w:t>
      </w:r>
      <w:del w:id="146" w:author="Sophie" w:date="2013-05-02T10:55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>I found some</w:delText>
        </w:r>
      </w:del>
      <w:ins w:id="147" w:author="Sophie" w:date="2013-05-02T10:55:00Z">
        <w:r w:rsidR="008C036F">
          <w:rPr>
            <w:rFonts w:ascii="Times New Roman" w:hAnsi="Times New Roman" w:cs="Times New Roman"/>
            <w:sz w:val="24"/>
            <w:szCs w:val="24"/>
          </w:rPr>
          <w:t>finding some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reference</w:t>
      </w:r>
      <w:ins w:id="148" w:author="Sophie" w:date="2013-05-02T10:55:00Z">
        <w:r w:rsidR="008C036F">
          <w:rPr>
            <w:rFonts w:ascii="Times New Roman" w:hAnsi="Times New Roman" w:cs="Times New Roman"/>
            <w:sz w:val="24"/>
            <w:szCs w:val="24"/>
          </w:rPr>
          <w:t>s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about Prolog, I </w:t>
      </w:r>
      <w:del w:id="149" w:author="Sophie" w:date="2013-05-02T10:55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just </w:delText>
        </w:r>
      </w:del>
      <w:del w:id="150" w:author="Sophie" w:date="2013-05-02T10:57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realize </w:delText>
        </w:r>
      </w:del>
      <w:del w:id="151" w:author="Sophie" w:date="2013-05-02T10:56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ins w:id="152" w:author="Sophie" w:date="2013-05-02T10:57:00Z">
        <w:r w:rsidR="008C036F">
          <w:rPr>
            <w:rFonts w:ascii="Times New Roman" w:hAnsi="Times New Roman" w:cs="Times New Roman"/>
            <w:sz w:val="24"/>
            <w:szCs w:val="24"/>
          </w:rPr>
          <w:t xml:space="preserve">understood </w:t>
        </w:r>
      </w:ins>
      <w:r w:rsidR="00F163C2">
        <w:rPr>
          <w:rFonts w:ascii="Times New Roman" w:hAnsi="Times New Roman" w:cs="Times New Roman"/>
          <w:sz w:val="24"/>
          <w:szCs w:val="24"/>
        </w:rPr>
        <w:t>how to use facts to build rules</w:t>
      </w:r>
      <w:del w:id="153" w:author="Sophie" w:date="2013-05-02T10:56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54" w:author="Sophie" w:date="2013-05-02T10:56:00Z">
        <w:r w:rsidR="008C036F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155" w:author="Sophie" w:date="2013-05-02T10:57:00Z">
        <w:r w:rsidR="008C036F">
          <w:rPr>
            <w:rFonts w:ascii="Times New Roman" w:hAnsi="Times New Roman" w:cs="Times New Roman"/>
            <w:sz w:val="24"/>
            <w:szCs w:val="24"/>
          </w:rPr>
          <w:t>As a result,</w:t>
        </w:r>
      </w:ins>
      <w:ins w:id="156" w:author="Sophie" w:date="2013-05-02T10:56:00Z">
        <w:r w:rsidR="008C03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57" w:author="Sophie" w:date="2013-05-02T10:56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so finally </w:delText>
        </w:r>
      </w:del>
      <w:r w:rsidR="00F163C2">
        <w:rPr>
          <w:rFonts w:ascii="Times New Roman" w:hAnsi="Times New Roman" w:cs="Times New Roman"/>
          <w:sz w:val="24"/>
          <w:szCs w:val="24"/>
        </w:rPr>
        <w:t xml:space="preserve">I modified my knowledge base </w:t>
      </w:r>
      <w:ins w:id="158" w:author="Sophie" w:date="2013-05-02T10:56:00Z">
        <w:r w:rsidR="008C036F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only </w:t>
      </w:r>
      <w:del w:id="159" w:author="Sophie" w:date="2013-05-02T10:56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ins w:id="160" w:author="Sophie" w:date="2013-05-02T10:56:00Z">
        <w:r w:rsidR="008C036F">
          <w:rPr>
            <w:rFonts w:ascii="Times New Roman" w:hAnsi="Times New Roman" w:cs="Times New Roman"/>
            <w:sz w:val="24"/>
            <w:szCs w:val="24"/>
          </w:rPr>
          <w:t>contain</w:t>
        </w:r>
        <w:r w:rsidR="008C03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163C2">
        <w:rPr>
          <w:rFonts w:ascii="Times New Roman" w:hAnsi="Times New Roman" w:cs="Times New Roman"/>
          <w:sz w:val="24"/>
          <w:szCs w:val="24"/>
        </w:rPr>
        <w:t>three kinds of facts</w:t>
      </w:r>
      <w:ins w:id="161" w:author="Sophie" w:date="2013-05-02T10:56:00Z">
        <w:r w:rsidR="008C036F">
          <w:rPr>
            <w:rFonts w:ascii="Times New Roman" w:hAnsi="Times New Roman" w:cs="Times New Roman"/>
            <w:sz w:val="24"/>
            <w:szCs w:val="24"/>
          </w:rPr>
          <w:t>—whi</w:t>
        </w:r>
      </w:ins>
      <w:ins w:id="162" w:author="Sophie" w:date="2013-05-02T10:57:00Z">
        <w:r w:rsidR="008C036F">
          <w:rPr>
            <w:rFonts w:ascii="Times New Roman" w:hAnsi="Times New Roman" w:cs="Times New Roman"/>
            <w:sz w:val="24"/>
            <w:szCs w:val="24"/>
          </w:rPr>
          <w:t>ch is enough for a successful project.</w:t>
        </w:r>
      </w:ins>
      <w:del w:id="163" w:author="Sophie" w:date="2013-05-02T10:58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>, and it’s totally enough for this project.</w:delText>
        </w:r>
      </w:del>
      <w:r w:rsidR="00F163C2">
        <w:rPr>
          <w:rFonts w:ascii="Times New Roman" w:hAnsi="Times New Roman" w:cs="Times New Roman"/>
          <w:sz w:val="24"/>
          <w:szCs w:val="24"/>
        </w:rPr>
        <w:t xml:space="preserve"> Prolog is a very logical programming language, but a code designer will need </w:t>
      </w:r>
      <w:del w:id="164" w:author="Sophie" w:date="2013-05-02T10:59:00Z">
        <w:r w:rsidR="00F163C2" w:rsidDel="008C036F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="00F163C2">
        <w:rPr>
          <w:rFonts w:ascii="Times New Roman" w:hAnsi="Times New Roman" w:cs="Times New Roman"/>
          <w:sz w:val="24"/>
          <w:szCs w:val="24"/>
        </w:rPr>
        <w:t>good and clear logic</w:t>
      </w:r>
      <w:ins w:id="165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>al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think</w:t>
      </w:r>
      <w:ins w:id="166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>ing</w:t>
        </w:r>
      </w:ins>
      <w:r w:rsidR="00F163C2">
        <w:rPr>
          <w:rFonts w:ascii="Times New Roman" w:hAnsi="Times New Roman" w:cs="Times New Roman"/>
          <w:sz w:val="24"/>
          <w:szCs w:val="24"/>
        </w:rPr>
        <w:t xml:space="preserve"> as well.</w:t>
      </w:r>
      <w:r w:rsidR="00EA4DE8">
        <w:rPr>
          <w:rFonts w:ascii="Times New Roman" w:hAnsi="Times New Roman" w:cs="Times New Roman"/>
          <w:sz w:val="24"/>
          <w:szCs w:val="24"/>
        </w:rPr>
        <w:t xml:space="preserve"> A</w:t>
      </w:r>
      <w:r w:rsidR="00347B01">
        <w:rPr>
          <w:rFonts w:ascii="Times New Roman" w:hAnsi="Times New Roman" w:cs="Times New Roman"/>
          <w:sz w:val="24"/>
          <w:szCs w:val="24"/>
        </w:rPr>
        <w:t>fter build</w:t>
      </w:r>
      <w:ins w:id="167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>ing</w:t>
        </w:r>
      </w:ins>
      <w:r w:rsidR="00347B01">
        <w:rPr>
          <w:rFonts w:ascii="Times New Roman" w:hAnsi="Times New Roman" w:cs="Times New Roman"/>
          <w:sz w:val="24"/>
          <w:szCs w:val="24"/>
        </w:rPr>
        <w:t xml:space="preserve"> a good knowledge base, the answer</w:t>
      </w:r>
      <w:ins w:id="168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 xml:space="preserve">s </w:t>
        </w:r>
        <w:r w:rsidR="008C036F">
          <w:rPr>
            <w:rFonts w:ascii="Times New Roman" w:hAnsi="Times New Roman" w:cs="Times New Roman"/>
            <w:sz w:val="24"/>
            <w:szCs w:val="24"/>
          </w:rPr>
          <w:lastRenderedPageBreak/>
          <w:t>received</w:t>
        </w:r>
      </w:ins>
      <w:del w:id="169" w:author="Sophie" w:date="2013-05-02T10:59:00Z">
        <w:r w:rsidR="00347B01" w:rsidDel="008C036F">
          <w:rPr>
            <w:rFonts w:ascii="Times New Roman" w:hAnsi="Times New Roman" w:cs="Times New Roman"/>
            <w:sz w:val="24"/>
            <w:szCs w:val="24"/>
          </w:rPr>
          <w:delText xml:space="preserve"> from it</w:delText>
        </w:r>
      </w:del>
      <w:r w:rsidR="00347B01">
        <w:rPr>
          <w:rFonts w:ascii="Times New Roman" w:hAnsi="Times New Roman" w:cs="Times New Roman"/>
          <w:sz w:val="24"/>
          <w:szCs w:val="24"/>
        </w:rPr>
        <w:t xml:space="preserve"> can always be </w:t>
      </w:r>
      <w:del w:id="170" w:author="Sophie" w:date="2013-05-02T10:59:00Z">
        <w:r w:rsidR="00347B01" w:rsidDel="008C036F">
          <w:rPr>
            <w:rFonts w:ascii="Times New Roman" w:hAnsi="Times New Roman" w:cs="Times New Roman"/>
            <w:sz w:val="24"/>
            <w:szCs w:val="24"/>
          </w:rPr>
          <w:delText>satisfied</w:delText>
        </w:r>
      </w:del>
      <w:ins w:id="171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>satisfactory—output</w:t>
        </w:r>
      </w:ins>
      <w:ins w:id="172" w:author="Sophie" w:date="2013-05-02T11:00:00Z">
        <w:r w:rsidR="008C036F">
          <w:rPr>
            <w:rFonts w:ascii="Times New Roman" w:hAnsi="Times New Roman" w:cs="Times New Roman"/>
            <w:sz w:val="24"/>
            <w:szCs w:val="24"/>
          </w:rPr>
          <w:t>s</w:t>
        </w:r>
      </w:ins>
      <w:ins w:id="173" w:author="Sophie" w:date="2013-05-02T10:59:00Z">
        <w:r w:rsidR="008C036F">
          <w:rPr>
            <w:rFonts w:ascii="Times New Roman" w:hAnsi="Times New Roman" w:cs="Times New Roman"/>
            <w:sz w:val="24"/>
            <w:szCs w:val="24"/>
          </w:rPr>
          <w:t xml:space="preserve"> of 100%</w:t>
        </w:r>
        <w:bookmarkStart w:id="174" w:name="_GoBack"/>
        <w:bookmarkEnd w:id="174"/>
        <w:r w:rsidR="008C036F">
          <w:rPr>
            <w:rFonts w:ascii="Times New Roman" w:hAnsi="Times New Roman" w:cs="Times New Roman"/>
            <w:sz w:val="24"/>
            <w:szCs w:val="24"/>
          </w:rPr>
          <w:t xml:space="preserve"> accurate answers</w:t>
        </w:r>
      </w:ins>
      <w:del w:id="175" w:author="Sophie" w:date="2013-05-02T11:00:00Z">
        <w:r w:rsidR="00347B01" w:rsidDel="008C036F">
          <w:rPr>
            <w:rFonts w:ascii="Times New Roman" w:hAnsi="Times New Roman" w:cs="Times New Roman"/>
            <w:sz w:val="24"/>
            <w:szCs w:val="24"/>
          </w:rPr>
          <w:delText>, in this project, it has 100% correct answers</w:delText>
        </w:r>
      </w:del>
      <w:r w:rsidR="00347B01">
        <w:rPr>
          <w:rFonts w:ascii="Times New Roman" w:hAnsi="Times New Roman" w:cs="Times New Roman"/>
          <w:sz w:val="24"/>
          <w:szCs w:val="24"/>
        </w:rPr>
        <w:t>.</w:t>
      </w:r>
    </w:p>
    <w:p w14:paraId="6FF7D62B" w14:textId="77777777" w:rsidR="00B76444" w:rsidRDefault="00B7644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4DF515E1" w14:textId="676D8799" w:rsidR="000D0EF5" w:rsidRDefault="000D0EF5" w:rsidP="00B7644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0D51FD26" w14:textId="172D40DF" w:rsidR="00413639" w:rsidRDefault="00347B01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1 and 2 shows all of my knowledge base.</w:t>
      </w:r>
    </w:p>
    <w:p w14:paraId="72C1FDA9" w14:textId="3E1E7AF6" w:rsidR="00347B01" w:rsidRDefault="00347B01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genealogy graph list below:</w:t>
      </w:r>
    </w:p>
    <w:p w14:paraId="61C487BE" w14:textId="0989C7C8" w:rsidR="007D2880" w:rsidRDefault="00413639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C1FF3A" w14:textId="41463BAC" w:rsidR="000D0EF5" w:rsidRPr="007D2880" w:rsidRDefault="00EA4DE8" w:rsidP="00EA4DE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63107" wp14:editId="0A38759D">
            <wp:extent cx="5461145" cy="5245100"/>
            <wp:effectExtent l="0" t="0" r="0" b="0"/>
            <wp:docPr id="3" name="Picture 3" descr="Macintosh HD:Users:chishaung:Desktop:genea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ishaung:Desktop:genealog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4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77F0" w14:textId="77777777" w:rsidR="00413639" w:rsidRPr="007D2880" w:rsidRDefault="00413639" w:rsidP="000D0EF5">
      <w:pPr>
        <w:pStyle w:val="NoSpacing"/>
        <w:spacing w:line="480" w:lineRule="auto"/>
        <w:rPr>
          <w:rFonts w:ascii="Times New Roman" w:hAnsi="Times New Roman" w:cs="Times New Roman"/>
          <w:sz w:val="20"/>
          <w:szCs w:val="24"/>
        </w:rPr>
      </w:pPr>
    </w:p>
    <w:sectPr w:rsidR="00413639" w:rsidRPr="007D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1" w:author="Sophie" w:date="2013-05-02T10:36:00Z" w:initials="S">
    <w:p w14:paraId="72AFE3C0" w14:textId="41C07359" w:rsidR="00304308" w:rsidRDefault="00304308">
      <w:pPr>
        <w:pStyle w:val="CommentText"/>
      </w:pPr>
      <w:r>
        <w:rPr>
          <w:rStyle w:val="CommentReference"/>
        </w:rPr>
        <w:annotationRef/>
      </w:r>
      <w:r>
        <w:t>Which rule are you talking about?</w:t>
      </w:r>
    </w:p>
  </w:comment>
  <w:comment w:id="94" w:author="Sophie" w:date="2013-05-02T10:41:00Z" w:initials="S">
    <w:p w14:paraId="7A74E4B3" w14:textId="700E7359" w:rsidR="00304308" w:rsidRDefault="00304308">
      <w:pPr>
        <w:pStyle w:val="CommentText"/>
      </w:pPr>
      <w:r>
        <w:rPr>
          <w:rStyle w:val="CommentReference"/>
        </w:rPr>
        <w:annotationRef/>
      </w:r>
      <w:r>
        <w:t>Where is 13?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E33"/>
    <w:multiLevelType w:val="hybridMultilevel"/>
    <w:tmpl w:val="2920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5B57"/>
    <w:multiLevelType w:val="hybridMultilevel"/>
    <w:tmpl w:val="1F1C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53B1"/>
    <w:multiLevelType w:val="multilevel"/>
    <w:tmpl w:val="4EF226AA"/>
    <w:styleLink w:val="SophisStyl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¤"/>
      <w:lvlJc w:val="left"/>
      <w:pPr>
        <w:ind w:left="288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~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E70EF"/>
    <w:multiLevelType w:val="hybridMultilevel"/>
    <w:tmpl w:val="9E0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B29F1"/>
    <w:multiLevelType w:val="hybridMultilevel"/>
    <w:tmpl w:val="2AFE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9"/>
    <w:rsid w:val="000D0EF5"/>
    <w:rsid w:val="001E4CC5"/>
    <w:rsid w:val="0025068A"/>
    <w:rsid w:val="002710B7"/>
    <w:rsid w:val="002A5CAB"/>
    <w:rsid w:val="00304308"/>
    <w:rsid w:val="00313551"/>
    <w:rsid w:val="00347B01"/>
    <w:rsid w:val="003C31C0"/>
    <w:rsid w:val="003D2225"/>
    <w:rsid w:val="003D418D"/>
    <w:rsid w:val="00413639"/>
    <w:rsid w:val="00544D9A"/>
    <w:rsid w:val="005B6DED"/>
    <w:rsid w:val="006907DF"/>
    <w:rsid w:val="006F2A66"/>
    <w:rsid w:val="00713D78"/>
    <w:rsid w:val="00765221"/>
    <w:rsid w:val="00784E98"/>
    <w:rsid w:val="007872DA"/>
    <w:rsid w:val="007D2880"/>
    <w:rsid w:val="008C036F"/>
    <w:rsid w:val="009571F8"/>
    <w:rsid w:val="00994BD0"/>
    <w:rsid w:val="009A15B1"/>
    <w:rsid w:val="009A2970"/>
    <w:rsid w:val="00A129E4"/>
    <w:rsid w:val="00AC06E2"/>
    <w:rsid w:val="00B134C9"/>
    <w:rsid w:val="00B76444"/>
    <w:rsid w:val="00CC369A"/>
    <w:rsid w:val="00D416AE"/>
    <w:rsid w:val="00DE0FEA"/>
    <w:rsid w:val="00EA4DE8"/>
    <w:rsid w:val="00EE0599"/>
    <w:rsid w:val="00F163C2"/>
    <w:rsid w:val="00F27DC6"/>
    <w:rsid w:val="00F60B01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4D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phisStyle">
    <w:name w:val="Sophi's Style"/>
    <w:uiPriority w:val="99"/>
    <w:rsid w:val="002A5CAB"/>
    <w:pPr>
      <w:numPr>
        <w:numId w:val="1"/>
      </w:numPr>
    </w:pPr>
  </w:style>
  <w:style w:type="paragraph" w:styleId="NoSpacing">
    <w:name w:val="No Spacing"/>
    <w:uiPriority w:val="1"/>
    <w:qFormat/>
    <w:rsid w:val="00413639"/>
    <w:pPr>
      <w:spacing w:after="0" w:line="240" w:lineRule="auto"/>
    </w:pPr>
  </w:style>
  <w:style w:type="paragraph" w:styleId="Header">
    <w:name w:val="header"/>
    <w:basedOn w:val="Normal"/>
    <w:link w:val="HeaderChar"/>
    <w:rsid w:val="0041363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13639"/>
    <w:pPr>
      <w:tabs>
        <w:tab w:val="left" w:pos="360"/>
        <w:tab w:val="right" w:pos="936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9E4"/>
    <w:rPr>
      <w:b/>
      <w:bCs/>
      <w:sz w:val="20"/>
      <w:szCs w:val="20"/>
    </w:rPr>
  </w:style>
  <w:style w:type="table" w:styleId="TableGrid">
    <w:name w:val="Table Grid"/>
    <w:basedOn w:val="TableNormal"/>
    <w:rsid w:val="007D28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E059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D0EF5"/>
  </w:style>
  <w:style w:type="character" w:styleId="Hyperlink">
    <w:name w:val="Hyperlink"/>
    <w:basedOn w:val="DefaultParagraphFont"/>
    <w:uiPriority w:val="99"/>
    <w:semiHidden/>
    <w:unhideWhenUsed/>
    <w:rsid w:val="000D0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phisStyle">
    <w:name w:val="Sophi's Style"/>
    <w:uiPriority w:val="99"/>
    <w:rsid w:val="002A5CAB"/>
    <w:pPr>
      <w:numPr>
        <w:numId w:val="1"/>
      </w:numPr>
    </w:pPr>
  </w:style>
  <w:style w:type="paragraph" w:styleId="NoSpacing">
    <w:name w:val="No Spacing"/>
    <w:uiPriority w:val="1"/>
    <w:qFormat/>
    <w:rsid w:val="00413639"/>
    <w:pPr>
      <w:spacing w:after="0" w:line="240" w:lineRule="auto"/>
    </w:pPr>
  </w:style>
  <w:style w:type="paragraph" w:styleId="Header">
    <w:name w:val="header"/>
    <w:basedOn w:val="Normal"/>
    <w:link w:val="HeaderChar"/>
    <w:rsid w:val="0041363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13639"/>
    <w:pPr>
      <w:tabs>
        <w:tab w:val="left" w:pos="360"/>
        <w:tab w:val="right" w:pos="936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9E4"/>
    <w:rPr>
      <w:b/>
      <w:bCs/>
      <w:sz w:val="20"/>
      <w:szCs w:val="20"/>
    </w:rPr>
  </w:style>
  <w:style w:type="table" w:styleId="TableGrid">
    <w:name w:val="Table Grid"/>
    <w:basedOn w:val="TableNormal"/>
    <w:rsid w:val="007D28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E059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D0EF5"/>
  </w:style>
  <w:style w:type="character" w:styleId="Hyperlink">
    <w:name w:val="Hyperlink"/>
    <w:basedOn w:val="DefaultParagraphFont"/>
    <w:uiPriority w:val="99"/>
    <w:semiHidden/>
    <w:unhideWhenUsed/>
    <w:rsid w:val="000D0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76BB0-B88B-4947-8CD0-E6649FCD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4</cp:revision>
  <cp:lastPrinted>2013-04-22T23:08:00Z</cp:lastPrinted>
  <dcterms:created xsi:type="dcterms:W3CDTF">2013-05-02T05:34:00Z</dcterms:created>
  <dcterms:modified xsi:type="dcterms:W3CDTF">2013-05-02T18:00:00Z</dcterms:modified>
</cp:coreProperties>
</file>