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39" w:rsidRDefault="00413639" w:rsidP="00413639">
      <w:pPr>
        <w:pStyle w:val="NoSpacing"/>
        <w:rPr>
          <w:rFonts w:ascii="Times New Roman" w:hAnsi="Times New Roman" w:cs="Times New Roman"/>
          <w:sz w:val="24"/>
          <w:szCs w:val="24"/>
        </w:rPr>
      </w:pPr>
      <w:r>
        <w:rPr>
          <w:rFonts w:ascii="Times New Roman" w:hAnsi="Times New Roman" w:cs="Times New Roman"/>
          <w:sz w:val="24"/>
          <w:szCs w:val="24"/>
        </w:rPr>
        <w:t>CS570 – Artificial Intelligence Project 3b</w:t>
      </w:r>
    </w:p>
    <w:p w:rsidR="00413639" w:rsidRDefault="00413639" w:rsidP="00413639">
      <w:pPr>
        <w:pStyle w:val="NoSpacing"/>
        <w:rPr>
          <w:rFonts w:ascii="Times New Roman" w:hAnsi="Times New Roman" w:cs="Times New Roman"/>
          <w:sz w:val="24"/>
          <w:szCs w:val="24"/>
        </w:rPr>
      </w:pPr>
      <w:proofErr w:type="spellStart"/>
      <w:r>
        <w:rPr>
          <w:rFonts w:ascii="Times New Roman" w:hAnsi="Times New Roman" w:cs="Times New Roman"/>
          <w:sz w:val="24"/>
          <w:szCs w:val="24"/>
        </w:rPr>
        <w:t>Chihsiang</w:t>
      </w:r>
      <w:proofErr w:type="spellEnd"/>
      <w:r>
        <w:rPr>
          <w:rFonts w:ascii="Times New Roman" w:hAnsi="Times New Roman" w:cs="Times New Roman"/>
          <w:sz w:val="24"/>
          <w:szCs w:val="24"/>
        </w:rPr>
        <w:t xml:space="preserve"> Wang</w:t>
      </w: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jc w:val="center"/>
        <w:rPr>
          <w:rFonts w:ascii="Times New Roman" w:hAnsi="Times New Roman" w:cs="Times New Roman"/>
          <w:sz w:val="24"/>
          <w:szCs w:val="24"/>
        </w:rPr>
      </w:pPr>
      <w:r>
        <w:rPr>
          <w:rFonts w:ascii="Times New Roman" w:hAnsi="Times New Roman" w:cs="Times New Roman"/>
          <w:sz w:val="24"/>
          <w:szCs w:val="24"/>
        </w:rPr>
        <w:t>FUZZY LOGIC</w:t>
      </w:r>
    </w:p>
    <w:p w:rsidR="00413639" w:rsidRDefault="00413639" w:rsidP="00413639">
      <w:pPr>
        <w:pStyle w:val="NoSpacing"/>
        <w:jc w:val="center"/>
        <w:rPr>
          <w:rFonts w:ascii="Times New Roman" w:hAnsi="Times New Roman" w:cs="Times New Roman"/>
          <w:sz w:val="24"/>
          <w:szCs w:val="24"/>
        </w:rPr>
      </w:pPr>
    </w:p>
    <w:p w:rsidR="00413639" w:rsidRDefault="00413639" w:rsidP="00413639">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Chihsiang</w:t>
      </w:r>
      <w:proofErr w:type="spellEnd"/>
      <w:r>
        <w:rPr>
          <w:rFonts w:ascii="Times New Roman" w:hAnsi="Times New Roman" w:cs="Times New Roman"/>
          <w:sz w:val="24"/>
          <w:szCs w:val="24"/>
        </w:rPr>
        <w:t xml:space="preserve"> Wang</w:t>
      </w:r>
    </w:p>
    <w:p w:rsidR="00413639" w:rsidRDefault="00413639" w:rsidP="00413639">
      <w:pPr>
        <w:pStyle w:val="NoSpacing"/>
        <w:jc w:val="center"/>
        <w:rPr>
          <w:rFonts w:ascii="Times New Roman" w:hAnsi="Times New Roman" w:cs="Times New Roman"/>
          <w:sz w:val="24"/>
          <w:szCs w:val="24"/>
        </w:rPr>
      </w:pPr>
    </w:p>
    <w:p w:rsidR="00413639" w:rsidRDefault="00413639" w:rsidP="00413639">
      <w:pPr>
        <w:pStyle w:val="NoSpacing"/>
        <w:jc w:val="center"/>
        <w:rPr>
          <w:rFonts w:ascii="Times New Roman" w:hAnsi="Times New Roman" w:cs="Times New Roman"/>
          <w:sz w:val="24"/>
          <w:szCs w:val="24"/>
        </w:rPr>
      </w:pPr>
    </w:p>
    <w:p w:rsidR="00413639" w:rsidRDefault="00413639" w:rsidP="00413639">
      <w:pPr>
        <w:pStyle w:val="NoSpacing"/>
        <w:jc w:val="center"/>
        <w:rPr>
          <w:rFonts w:ascii="Times New Roman" w:hAnsi="Times New Roman" w:cs="Times New Roman"/>
          <w:sz w:val="24"/>
          <w:szCs w:val="24"/>
        </w:rPr>
      </w:pPr>
    </w:p>
    <w:p w:rsidR="00413639" w:rsidRDefault="00413639" w:rsidP="00413639">
      <w:pPr>
        <w:pStyle w:val="NoSpacing"/>
        <w:jc w:val="center"/>
        <w:rPr>
          <w:rFonts w:ascii="Times New Roman" w:hAnsi="Times New Roman" w:cs="Times New Roman"/>
          <w:sz w:val="24"/>
          <w:szCs w:val="24"/>
        </w:rPr>
      </w:pPr>
    </w:p>
    <w:p w:rsidR="00413639" w:rsidRDefault="00413639">
      <w:pPr>
        <w:rPr>
          <w:rFonts w:ascii="Times New Roman" w:hAnsi="Times New Roman" w:cs="Times New Roman"/>
          <w:sz w:val="24"/>
          <w:szCs w:val="24"/>
        </w:rPr>
      </w:pPr>
      <w:r>
        <w:rPr>
          <w:rFonts w:ascii="Times New Roman" w:hAnsi="Times New Roman" w:cs="Times New Roman"/>
          <w:sz w:val="24"/>
          <w:szCs w:val="24"/>
        </w:rPr>
        <w:br w:type="page"/>
      </w:r>
    </w:p>
    <w:p w:rsidR="00413639" w:rsidRDefault="00413639" w:rsidP="00413639">
      <w:pPr>
        <w:pStyle w:val="NoSpacing"/>
        <w:jc w:val="center"/>
        <w:rPr>
          <w:rFonts w:ascii="Times New Roman" w:hAnsi="Times New Roman" w:cs="Times New Roman"/>
          <w:b/>
          <w:sz w:val="32"/>
          <w:szCs w:val="24"/>
        </w:rPr>
      </w:pPr>
      <w:r w:rsidRPr="00413639">
        <w:rPr>
          <w:rFonts w:ascii="Times New Roman" w:hAnsi="Times New Roman" w:cs="Times New Roman"/>
          <w:b/>
          <w:sz w:val="32"/>
          <w:szCs w:val="24"/>
        </w:rPr>
        <w:lastRenderedPageBreak/>
        <w:t>Abstract</w:t>
      </w:r>
    </w:p>
    <w:p w:rsidR="00413639" w:rsidRDefault="00413639" w:rsidP="00413639">
      <w:pPr>
        <w:pStyle w:val="NoSpacing"/>
        <w:rPr>
          <w:rFonts w:ascii="Times New Roman" w:hAnsi="Times New Roman" w:cs="Times New Roman"/>
          <w:sz w:val="24"/>
          <w:szCs w:val="24"/>
        </w:rPr>
      </w:pPr>
    </w:p>
    <w:p w:rsidR="00413639" w:rsidRPr="00413639" w:rsidRDefault="00413639" w:rsidP="004136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del w:id="0" w:author="Sophie" w:date="2013-04-22T08:04:00Z">
        <w:r w:rsidRPr="00413639" w:rsidDel="00413639">
          <w:rPr>
            <w:rFonts w:ascii="Times New Roman" w:hAnsi="Times New Roman" w:cs="Times New Roman"/>
            <w:sz w:val="24"/>
            <w:szCs w:val="24"/>
          </w:rPr>
          <w:delText>This project is going to use the fuzzy logic algorithm to control a moon lander to land at the right position with a safe speed</w:delText>
        </w:r>
      </w:del>
      <w:ins w:id="1" w:author="Sophie" w:date="2013-04-22T08:03:00Z">
        <w:r>
          <w:rPr>
            <w:rFonts w:ascii="Times New Roman" w:hAnsi="Times New Roman" w:cs="Times New Roman"/>
            <w:sz w:val="24"/>
            <w:szCs w:val="24"/>
          </w:rPr>
          <w:t xml:space="preserve">This project uses the fuzzy logic algorithm to </w:t>
        </w:r>
      </w:ins>
      <w:ins w:id="2" w:author="Sophie" w:date="2013-04-22T08:04:00Z">
        <w:r>
          <w:rPr>
            <w:rFonts w:ascii="Times New Roman" w:hAnsi="Times New Roman" w:cs="Times New Roman"/>
            <w:sz w:val="24"/>
            <w:szCs w:val="24"/>
          </w:rPr>
          <w:t>safely land a moon lander at the targeted location</w:t>
        </w:r>
      </w:ins>
      <w:r w:rsidRPr="00413639">
        <w:rPr>
          <w:rFonts w:ascii="Times New Roman" w:hAnsi="Times New Roman" w:cs="Times New Roman"/>
          <w:sz w:val="24"/>
          <w:szCs w:val="24"/>
        </w:rPr>
        <w:t xml:space="preserve">. </w:t>
      </w:r>
      <w:del w:id="3" w:author="Sophie" w:date="2013-04-22T08:04:00Z">
        <w:r w:rsidRPr="00413639" w:rsidDel="00413639">
          <w:rPr>
            <w:rFonts w:ascii="Times New Roman" w:hAnsi="Times New Roman" w:cs="Times New Roman"/>
            <w:sz w:val="24"/>
            <w:szCs w:val="24"/>
          </w:rPr>
          <w:delText>For getting the right outputs there have four steps to implement the main idea with fuzzy logic:</w:delText>
        </w:r>
      </w:del>
      <w:ins w:id="4" w:author="Sophie" w:date="2013-04-22T08:04:00Z">
        <w:r>
          <w:rPr>
            <w:rFonts w:ascii="Times New Roman" w:hAnsi="Times New Roman" w:cs="Times New Roman"/>
            <w:sz w:val="24"/>
            <w:szCs w:val="24"/>
          </w:rPr>
          <w:t xml:space="preserve">In order to </w:t>
        </w:r>
      </w:ins>
      <w:ins w:id="5" w:author="Sophie" w:date="2013-04-22T08:05:00Z">
        <w:r>
          <w:rPr>
            <w:rFonts w:ascii="Times New Roman" w:hAnsi="Times New Roman" w:cs="Times New Roman"/>
            <w:sz w:val="24"/>
            <w:szCs w:val="24"/>
          </w:rPr>
          <w:t>attain</w:t>
        </w:r>
      </w:ins>
      <w:ins w:id="6" w:author="Sophie" w:date="2013-04-22T08:04:00Z">
        <w:r>
          <w:rPr>
            <w:rFonts w:ascii="Times New Roman" w:hAnsi="Times New Roman" w:cs="Times New Roman"/>
            <w:sz w:val="24"/>
            <w:szCs w:val="24"/>
          </w:rPr>
          <w:t xml:space="preserve"> the correct outputs, there are four steps to implement the landing with fuzzy logic. </w:t>
        </w:r>
      </w:ins>
    </w:p>
    <w:p w:rsidR="00413639" w:rsidRPr="00413639" w:rsidDel="00413639" w:rsidRDefault="00413639" w:rsidP="00413639">
      <w:pPr>
        <w:pStyle w:val="NoSpacing"/>
        <w:numPr>
          <w:ilvl w:val="0"/>
          <w:numId w:val="4"/>
        </w:numPr>
        <w:spacing w:line="480" w:lineRule="auto"/>
        <w:rPr>
          <w:del w:id="7" w:author="Sophie" w:date="2013-04-22T08:06:00Z"/>
          <w:rFonts w:ascii="Times New Roman" w:hAnsi="Times New Roman" w:cs="Times New Roman"/>
          <w:sz w:val="24"/>
          <w:szCs w:val="24"/>
        </w:rPr>
        <w:pPrChange w:id="8" w:author="Sophie" w:date="2013-04-22T08:05:00Z">
          <w:pPr>
            <w:pStyle w:val="NoSpacing"/>
            <w:spacing w:line="480" w:lineRule="auto"/>
          </w:pPr>
        </w:pPrChange>
      </w:pPr>
      <w:del w:id="9" w:author="Sophie" w:date="2013-04-22T08:05:00Z">
        <w:r w:rsidRPr="00A129E4" w:rsidDel="00413639">
          <w:rPr>
            <w:rFonts w:ascii="Times New Roman" w:hAnsi="Times New Roman" w:cs="Times New Roman"/>
            <w:sz w:val="24"/>
            <w:szCs w:val="24"/>
          </w:rPr>
          <w:delText xml:space="preserve">1. </w:delText>
        </w:r>
      </w:del>
      <w:del w:id="10" w:author="Sophie" w:date="2013-04-22T08:06:00Z">
        <w:r w:rsidRPr="00A129E4" w:rsidDel="00413639">
          <w:rPr>
            <w:rFonts w:ascii="Times New Roman" w:hAnsi="Times New Roman" w:cs="Times New Roman"/>
            <w:sz w:val="24"/>
            <w:szCs w:val="24"/>
          </w:rPr>
          <w:delText>Get the input/percepts</w:delText>
        </w:r>
      </w:del>
      <w:ins w:id="11" w:author="Sophie" w:date="2013-04-22T08:06:00Z">
        <w:r w:rsidRPr="00A129E4">
          <w:rPr>
            <w:rFonts w:ascii="Times New Roman" w:hAnsi="Times New Roman" w:cs="Times New Roman"/>
            <w:sz w:val="24"/>
            <w:szCs w:val="24"/>
          </w:rPr>
          <w:t xml:space="preserve">Obtain the inputs/percepts. </w:t>
        </w:r>
      </w:ins>
      <w:del w:id="12" w:author="Sophie" w:date="2013-04-22T08:06:00Z">
        <w:r w:rsidRPr="00A129E4" w:rsidDel="00413639">
          <w:rPr>
            <w:rFonts w:ascii="Times New Roman" w:hAnsi="Times New Roman" w:cs="Times New Roman"/>
            <w:sz w:val="24"/>
            <w:szCs w:val="24"/>
          </w:rPr>
          <w:delText>, in this project the input will be height/Y-velocity/X-Position.</w:delText>
        </w:r>
      </w:del>
      <w:ins w:id="13" w:author="Sophie" w:date="2013-04-22T08:07:00Z">
        <w:r w:rsidR="00A129E4">
          <w:rPr>
            <w:rFonts w:ascii="Times New Roman" w:hAnsi="Times New Roman" w:cs="Times New Roman"/>
            <w:sz w:val="24"/>
            <w:szCs w:val="24"/>
          </w:rPr>
          <w:t xml:space="preserve">For this project, the inputs will be height, velocity (Y), and position (X). </w:t>
        </w:r>
      </w:ins>
    </w:p>
    <w:p w:rsidR="00413639" w:rsidRPr="00A129E4" w:rsidRDefault="00413639" w:rsidP="00413639">
      <w:pPr>
        <w:pStyle w:val="NoSpacing"/>
        <w:numPr>
          <w:ilvl w:val="0"/>
          <w:numId w:val="4"/>
        </w:numPr>
        <w:spacing w:line="480" w:lineRule="auto"/>
        <w:rPr>
          <w:rFonts w:ascii="Times New Roman" w:hAnsi="Times New Roman" w:cs="Times New Roman"/>
          <w:sz w:val="24"/>
          <w:szCs w:val="24"/>
        </w:rPr>
        <w:pPrChange w:id="14" w:author="Sophie" w:date="2013-04-22T08:05:00Z">
          <w:pPr>
            <w:pStyle w:val="NoSpacing"/>
            <w:spacing w:line="480" w:lineRule="auto"/>
          </w:pPr>
        </w:pPrChange>
      </w:pPr>
      <w:del w:id="15" w:author="Sophie" w:date="2013-04-22T08:05:00Z">
        <w:r w:rsidRPr="00A129E4" w:rsidDel="00413639">
          <w:rPr>
            <w:rFonts w:ascii="Times New Roman" w:hAnsi="Times New Roman" w:cs="Times New Roman"/>
            <w:sz w:val="24"/>
            <w:szCs w:val="24"/>
          </w:rPr>
          <w:delText xml:space="preserve">2. </w:delText>
        </w:r>
      </w:del>
      <w:proofErr w:type="spellStart"/>
      <w:r w:rsidRPr="00A129E4">
        <w:rPr>
          <w:rFonts w:ascii="Times New Roman" w:hAnsi="Times New Roman" w:cs="Times New Roman"/>
          <w:sz w:val="24"/>
          <w:szCs w:val="24"/>
        </w:rPr>
        <w:t>Fuzzify</w:t>
      </w:r>
      <w:proofErr w:type="spellEnd"/>
      <w:r w:rsidRPr="00A129E4">
        <w:rPr>
          <w:rFonts w:ascii="Times New Roman" w:hAnsi="Times New Roman" w:cs="Times New Roman"/>
          <w:sz w:val="24"/>
          <w:szCs w:val="24"/>
        </w:rPr>
        <w:t xml:space="preserve"> the input</w:t>
      </w:r>
      <w:ins w:id="16" w:author="Sophie" w:date="2013-04-22T08:09:00Z">
        <w:r w:rsidR="00A129E4">
          <w:rPr>
            <w:rFonts w:ascii="Times New Roman" w:hAnsi="Times New Roman" w:cs="Times New Roman"/>
            <w:sz w:val="24"/>
            <w:szCs w:val="24"/>
          </w:rPr>
          <w:t>s</w:t>
        </w:r>
      </w:ins>
      <w:del w:id="17" w:author="Sophie" w:date="2013-04-22T08:08:00Z">
        <w:r w:rsidRPr="00A129E4" w:rsidDel="00A129E4">
          <w:rPr>
            <w:rFonts w:ascii="Times New Roman" w:hAnsi="Times New Roman" w:cs="Times New Roman"/>
            <w:sz w:val="24"/>
            <w:szCs w:val="24"/>
          </w:rPr>
          <w:delText>,</w:delText>
        </w:r>
      </w:del>
      <w:r w:rsidRPr="00A129E4">
        <w:rPr>
          <w:rFonts w:ascii="Times New Roman" w:hAnsi="Times New Roman" w:cs="Times New Roman"/>
          <w:sz w:val="24"/>
          <w:szCs w:val="24"/>
        </w:rPr>
        <w:t xml:space="preserve"> and </w:t>
      </w:r>
      <w:del w:id="18" w:author="Sophie" w:date="2013-04-22T08:08:00Z">
        <w:r w:rsidRPr="00A129E4" w:rsidDel="00A129E4">
          <w:rPr>
            <w:rFonts w:ascii="Times New Roman" w:hAnsi="Times New Roman" w:cs="Times New Roman"/>
            <w:sz w:val="24"/>
            <w:szCs w:val="24"/>
          </w:rPr>
          <w:delText xml:space="preserve">get </w:delText>
        </w:r>
      </w:del>
      <w:ins w:id="19" w:author="Sophie" w:date="2013-04-22T08:08:00Z">
        <w:r w:rsidR="00A129E4">
          <w:rPr>
            <w:rFonts w:ascii="Times New Roman" w:hAnsi="Times New Roman" w:cs="Times New Roman"/>
            <w:sz w:val="24"/>
            <w:szCs w:val="24"/>
          </w:rPr>
          <w:t>obtain</w:t>
        </w:r>
        <w:r w:rsidR="00A129E4" w:rsidRPr="00A129E4">
          <w:rPr>
            <w:rFonts w:ascii="Times New Roman" w:hAnsi="Times New Roman" w:cs="Times New Roman"/>
            <w:sz w:val="24"/>
            <w:szCs w:val="24"/>
          </w:rPr>
          <w:t xml:space="preserve"> </w:t>
        </w:r>
      </w:ins>
      <w:r w:rsidRPr="00A129E4">
        <w:rPr>
          <w:rFonts w:ascii="Times New Roman" w:hAnsi="Times New Roman" w:cs="Times New Roman"/>
          <w:sz w:val="24"/>
          <w:szCs w:val="24"/>
        </w:rPr>
        <w:t xml:space="preserve">the fuzzy set values (0~1) to determine how </w:t>
      </w:r>
      <w:del w:id="20" w:author="Sophie" w:date="2013-04-22T08:08:00Z">
        <w:r w:rsidRPr="00A129E4" w:rsidDel="00A129E4">
          <w:rPr>
            <w:rFonts w:ascii="Times New Roman" w:hAnsi="Times New Roman" w:cs="Times New Roman"/>
            <w:sz w:val="24"/>
            <w:szCs w:val="24"/>
          </w:rPr>
          <w:delText>high/fast/far</w:delText>
        </w:r>
      </w:del>
      <w:ins w:id="21" w:author="Sophie" w:date="2013-04-22T08:08:00Z">
        <w:r w:rsidR="00A129E4">
          <w:rPr>
            <w:rFonts w:ascii="Times New Roman" w:hAnsi="Times New Roman" w:cs="Times New Roman"/>
            <w:sz w:val="24"/>
            <w:szCs w:val="24"/>
          </w:rPr>
          <w:t>high, fast, and far</w:t>
        </w:r>
      </w:ins>
      <w:r w:rsidRPr="00A129E4">
        <w:rPr>
          <w:rFonts w:ascii="Times New Roman" w:hAnsi="Times New Roman" w:cs="Times New Roman"/>
          <w:sz w:val="24"/>
          <w:szCs w:val="24"/>
        </w:rPr>
        <w:t>.</w:t>
      </w:r>
    </w:p>
    <w:p w:rsidR="00413639" w:rsidRPr="00413639" w:rsidRDefault="00413639" w:rsidP="00413639">
      <w:pPr>
        <w:pStyle w:val="NoSpacing"/>
        <w:numPr>
          <w:ilvl w:val="0"/>
          <w:numId w:val="4"/>
        </w:numPr>
        <w:spacing w:line="480" w:lineRule="auto"/>
        <w:rPr>
          <w:rFonts w:ascii="Times New Roman" w:hAnsi="Times New Roman" w:cs="Times New Roman"/>
          <w:sz w:val="24"/>
          <w:szCs w:val="24"/>
        </w:rPr>
        <w:pPrChange w:id="22" w:author="Sophie" w:date="2013-04-22T08:05:00Z">
          <w:pPr>
            <w:pStyle w:val="NoSpacing"/>
            <w:spacing w:line="480" w:lineRule="auto"/>
          </w:pPr>
        </w:pPrChange>
      </w:pPr>
      <w:del w:id="23" w:author="Sophie" w:date="2013-04-22T08:05:00Z">
        <w:r w:rsidRPr="00413639" w:rsidDel="00413639">
          <w:rPr>
            <w:rFonts w:ascii="Times New Roman" w:hAnsi="Times New Roman" w:cs="Times New Roman"/>
            <w:sz w:val="24"/>
            <w:szCs w:val="24"/>
          </w:rPr>
          <w:delText xml:space="preserve">3. </w:delText>
        </w:r>
      </w:del>
      <w:r w:rsidRPr="00413639">
        <w:rPr>
          <w:rFonts w:ascii="Times New Roman" w:hAnsi="Times New Roman" w:cs="Times New Roman"/>
          <w:sz w:val="24"/>
          <w:szCs w:val="24"/>
        </w:rPr>
        <w:t>Apply the fuzzy value to activate fuzzy rule.</w:t>
      </w:r>
    </w:p>
    <w:p w:rsidR="00413639" w:rsidRPr="00413639" w:rsidRDefault="00413639" w:rsidP="00413639">
      <w:pPr>
        <w:pStyle w:val="NoSpacing"/>
        <w:numPr>
          <w:ilvl w:val="0"/>
          <w:numId w:val="4"/>
        </w:numPr>
        <w:spacing w:line="480" w:lineRule="auto"/>
        <w:rPr>
          <w:rFonts w:ascii="Times New Roman" w:hAnsi="Times New Roman" w:cs="Times New Roman"/>
          <w:sz w:val="24"/>
          <w:szCs w:val="24"/>
        </w:rPr>
        <w:pPrChange w:id="24" w:author="Sophie" w:date="2013-04-22T08:05:00Z">
          <w:pPr>
            <w:pStyle w:val="NoSpacing"/>
            <w:spacing w:line="480" w:lineRule="auto"/>
          </w:pPr>
        </w:pPrChange>
      </w:pPr>
      <w:del w:id="25" w:author="Sophie" w:date="2013-04-22T08:05:00Z">
        <w:r w:rsidRPr="00413639" w:rsidDel="00413639">
          <w:rPr>
            <w:rFonts w:ascii="Times New Roman" w:hAnsi="Times New Roman" w:cs="Times New Roman"/>
            <w:sz w:val="24"/>
            <w:szCs w:val="24"/>
          </w:rPr>
          <w:delText xml:space="preserve">4. </w:delText>
        </w:r>
      </w:del>
      <w:ins w:id="26" w:author="Sophie" w:date="2013-04-22T08:09:00Z">
        <w:r w:rsidR="00A129E4">
          <w:rPr>
            <w:rFonts w:ascii="Times New Roman" w:hAnsi="Times New Roman" w:cs="Times New Roman"/>
            <w:sz w:val="24"/>
            <w:szCs w:val="24"/>
          </w:rPr>
          <w:t xml:space="preserve">Use </w:t>
        </w:r>
      </w:ins>
      <w:del w:id="27" w:author="Sophie" w:date="2013-04-22T08:09:00Z">
        <w:r w:rsidRPr="00413639" w:rsidDel="00A129E4">
          <w:rPr>
            <w:rFonts w:ascii="Times New Roman" w:hAnsi="Times New Roman" w:cs="Times New Roman"/>
            <w:sz w:val="24"/>
            <w:szCs w:val="24"/>
          </w:rPr>
          <w:delText>D</w:delText>
        </w:r>
      </w:del>
      <w:proofErr w:type="spellStart"/>
      <w:ins w:id="28" w:author="Sophie" w:date="2013-04-22T08:09:00Z">
        <w:r w:rsidR="00A129E4">
          <w:rPr>
            <w:rFonts w:ascii="Times New Roman" w:hAnsi="Times New Roman" w:cs="Times New Roman"/>
            <w:sz w:val="24"/>
            <w:szCs w:val="24"/>
          </w:rPr>
          <w:t>d</w:t>
        </w:r>
      </w:ins>
      <w:r w:rsidRPr="00413639">
        <w:rPr>
          <w:rFonts w:ascii="Times New Roman" w:hAnsi="Times New Roman" w:cs="Times New Roman"/>
          <w:sz w:val="24"/>
          <w:szCs w:val="24"/>
        </w:rPr>
        <w:t>efuzzification</w:t>
      </w:r>
      <w:proofErr w:type="spellEnd"/>
      <w:r w:rsidRPr="00413639">
        <w:rPr>
          <w:rFonts w:ascii="Times New Roman" w:hAnsi="Times New Roman" w:cs="Times New Roman"/>
          <w:sz w:val="24"/>
          <w:szCs w:val="24"/>
        </w:rPr>
        <w:t xml:space="preserve"> to determine</w:t>
      </w:r>
      <w:ins w:id="29" w:author="Sophie" w:date="2013-04-22T08:09:00Z">
        <w:r w:rsidR="00A129E4">
          <w:rPr>
            <w:rFonts w:ascii="Times New Roman" w:hAnsi="Times New Roman" w:cs="Times New Roman"/>
            <w:sz w:val="24"/>
            <w:szCs w:val="24"/>
          </w:rPr>
          <w:t xml:space="preserve"> the</w:t>
        </w:r>
      </w:ins>
      <w:r w:rsidRPr="00413639">
        <w:rPr>
          <w:rFonts w:ascii="Times New Roman" w:hAnsi="Times New Roman" w:cs="Times New Roman"/>
          <w:sz w:val="24"/>
          <w:szCs w:val="24"/>
        </w:rPr>
        <w:t xml:space="preserve"> actual </w:t>
      </w:r>
      <w:proofErr w:type="spellStart"/>
      <w:r w:rsidRPr="00413639">
        <w:rPr>
          <w:rFonts w:ascii="Times New Roman" w:hAnsi="Times New Roman" w:cs="Times New Roman"/>
          <w:sz w:val="24"/>
          <w:szCs w:val="24"/>
        </w:rPr>
        <w:t>actions</w:t>
      </w:r>
      <w:del w:id="30" w:author="Sophie" w:date="2013-04-22T08:09:00Z">
        <w:r w:rsidRPr="00413639" w:rsidDel="00A129E4">
          <w:rPr>
            <w:rFonts w:ascii="Times New Roman" w:hAnsi="Times New Roman" w:cs="Times New Roman"/>
            <w:sz w:val="24"/>
            <w:szCs w:val="24"/>
          </w:rPr>
          <w:delText>,</w:delText>
        </w:r>
      </w:del>
      <w:ins w:id="31" w:author="Sophie" w:date="2013-04-22T08:09:00Z">
        <w:r w:rsidR="00A129E4">
          <w:rPr>
            <w:rFonts w:ascii="Times New Roman" w:hAnsi="Times New Roman" w:cs="Times New Roman"/>
            <w:sz w:val="24"/>
            <w:szCs w:val="24"/>
          </w:rPr>
          <w:t>.</w:t>
        </w:r>
      </w:ins>
      <w:del w:id="32" w:author="Sophie" w:date="2013-04-22T08:09:00Z">
        <w:r w:rsidRPr="00413639" w:rsidDel="00A129E4">
          <w:rPr>
            <w:rFonts w:ascii="Times New Roman" w:hAnsi="Times New Roman" w:cs="Times New Roman"/>
            <w:sz w:val="24"/>
            <w:szCs w:val="24"/>
          </w:rPr>
          <w:delText xml:space="preserve"> in t</w:delText>
        </w:r>
      </w:del>
      <w:ins w:id="33" w:author="Sophie" w:date="2013-04-22T08:09:00Z">
        <w:r w:rsidR="00A129E4">
          <w:rPr>
            <w:rFonts w:ascii="Times New Roman" w:hAnsi="Times New Roman" w:cs="Times New Roman"/>
            <w:sz w:val="24"/>
            <w:szCs w:val="24"/>
          </w:rPr>
          <w:t>T</w:t>
        </w:r>
      </w:ins>
      <w:r w:rsidRPr="00413639">
        <w:rPr>
          <w:rFonts w:ascii="Times New Roman" w:hAnsi="Times New Roman" w:cs="Times New Roman"/>
          <w:sz w:val="24"/>
          <w:szCs w:val="24"/>
        </w:rPr>
        <w:t>his</w:t>
      </w:r>
      <w:proofErr w:type="spellEnd"/>
      <w:r w:rsidRPr="00413639">
        <w:rPr>
          <w:rFonts w:ascii="Times New Roman" w:hAnsi="Times New Roman" w:cs="Times New Roman"/>
          <w:sz w:val="24"/>
          <w:szCs w:val="24"/>
        </w:rPr>
        <w:t xml:space="preserve"> project picks the most active rule to decide what </w:t>
      </w:r>
      <w:del w:id="34" w:author="Sophie" w:date="2013-04-22T08:09:00Z">
        <w:r w:rsidRPr="00413639" w:rsidDel="00A129E4">
          <w:rPr>
            <w:rFonts w:ascii="Times New Roman" w:hAnsi="Times New Roman" w:cs="Times New Roman"/>
            <w:sz w:val="24"/>
            <w:szCs w:val="24"/>
          </w:rPr>
          <w:delText xml:space="preserve">is </w:delText>
        </w:r>
      </w:del>
      <w:r w:rsidRPr="00413639">
        <w:rPr>
          <w:rFonts w:ascii="Times New Roman" w:hAnsi="Times New Roman" w:cs="Times New Roman"/>
          <w:sz w:val="24"/>
          <w:szCs w:val="24"/>
        </w:rPr>
        <w:t>the actual action</w:t>
      </w:r>
      <w:ins w:id="35" w:author="Sophie" w:date="2013-04-22T08:10:00Z">
        <w:r w:rsidR="00A129E4">
          <w:rPr>
            <w:rFonts w:ascii="Times New Roman" w:hAnsi="Times New Roman" w:cs="Times New Roman"/>
            <w:sz w:val="24"/>
            <w:szCs w:val="24"/>
          </w:rPr>
          <w:t xml:space="preserve"> is</w:t>
        </w:r>
      </w:ins>
      <w:del w:id="36" w:author="Sophie" w:date="2013-04-22T08:10:00Z">
        <w:r w:rsidRPr="00413639" w:rsidDel="00A129E4">
          <w:rPr>
            <w:rFonts w:ascii="Times New Roman" w:hAnsi="Times New Roman" w:cs="Times New Roman"/>
            <w:sz w:val="24"/>
            <w:szCs w:val="24"/>
          </w:rPr>
          <w:delText>,</w:delText>
        </w:r>
      </w:del>
      <w:r w:rsidRPr="00413639">
        <w:rPr>
          <w:rFonts w:ascii="Times New Roman" w:hAnsi="Times New Roman" w:cs="Times New Roman"/>
          <w:sz w:val="24"/>
          <w:szCs w:val="24"/>
        </w:rPr>
        <w:t xml:space="preserve"> and </w:t>
      </w:r>
      <w:del w:id="37" w:author="Sophie" w:date="2013-04-22T08:10:00Z">
        <w:r w:rsidRPr="00413639" w:rsidDel="00A129E4">
          <w:rPr>
            <w:rFonts w:ascii="Times New Roman" w:hAnsi="Times New Roman" w:cs="Times New Roman"/>
            <w:sz w:val="24"/>
            <w:szCs w:val="24"/>
          </w:rPr>
          <w:delText xml:space="preserve">gets </w:delText>
        </w:r>
      </w:del>
      <w:proofErr w:type="spellStart"/>
      <w:ins w:id="38" w:author="Sophie" w:date="2013-04-22T08:10:00Z">
        <w:r w:rsidR="00A129E4">
          <w:rPr>
            <w:rFonts w:ascii="Times New Roman" w:hAnsi="Times New Roman" w:cs="Times New Roman"/>
            <w:sz w:val="24"/>
            <w:szCs w:val="24"/>
          </w:rPr>
          <w:t>recieves</w:t>
        </w:r>
        <w:proofErr w:type="spellEnd"/>
        <w:r w:rsidR="00A129E4" w:rsidRPr="00413639">
          <w:rPr>
            <w:rFonts w:ascii="Times New Roman" w:hAnsi="Times New Roman" w:cs="Times New Roman"/>
            <w:sz w:val="24"/>
            <w:szCs w:val="24"/>
          </w:rPr>
          <w:t xml:space="preserve"> </w:t>
        </w:r>
      </w:ins>
      <w:r w:rsidRPr="00413639">
        <w:rPr>
          <w:rFonts w:ascii="Times New Roman" w:hAnsi="Times New Roman" w:cs="Times New Roman"/>
          <w:sz w:val="24"/>
          <w:szCs w:val="24"/>
        </w:rPr>
        <w:t>the output.</w:t>
      </w:r>
    </w:p>
    <w:p w:rsidR="00413639" w:rsidRPr="00413639" w:rsidRDefault="00413639" w:rsidP="00413639">
      <w:pPr>
        <w:pStyle w:val="NoSpacing"/>
        <w:spacing w:line="480" w:lineRule="auto"/>
        <w:rPr>
          <w:rFonts w:ascii="Times New Roman" w:hAnsi="Times New Roman" w:cs="Times New Roman"/>
          <w:sz w:val="24"/>
          <w:szCs w:val="24"/>
        </w:rPr>
      </w:pPr>
      <w:r w:rsidRPr="00413639">
        <w:rPr>
          <w:rFonts w:ascii="Times New Roman" w:hAnsi="Times New Roman" w:cs="Times New Roman"/>
          <w:sz w:val="24"/>
          <w:szCs w:val="24"/>
        </w:rPr>
        <w:t xml:space="preserve">The output burn and thrust will </w:t>
      </w:r>
      <w:del w:id="39" w:author="Sophie" w:date="2013-04-22T08:10:00Z">
        <w:r w:rsidRPr="00413639" w:rsidDel="00A129E4">
          <w:rPr>
            <w:rFonts w:ascii="Times New Roman" w:hAnsi="Times New Roman" w:cs="Times New Roman"/>
            <w:sz w:val="24"/>
            <w:szCs w:val="24"/>
          </w:rPr>
          <w:delText xml:space="preserve">control </w:delText>
        </w:r>
      </w:del>
      <w:proofErr w:type="spellStart"/>
      <w:ins w:id="40" w:author="Sophie" w:date="2013-04-22T08:10:00Z">
        <w:r w:rsidR="00A129E4">
          <w:rPr>
            <w:rFonts w:ascii="Times New Roman" w:hAnsi="Times New Roman" w:cs="Times New Roman"/>
            <w:sz w:val="24"/>
            <w:szCs w:val="24"/>
          </w:rPr>
          <w:t>decrese</w:t>
        </w:r>
        <w:proofErr w:type="spellEnd"/>
        <w:r w:rsidR="00A129E4" w:rsidRPr="00413639">
          <w:rPr>
            <w:rFonts w:ascii="Times New Roman" w:hAnsi="Times New Roman" w:cs="Times New Roman"/>
            <w:sz w:val="24"/>
            <w:szCs w:val="24"/>
          </w:rPr>
          <w:t xml:space="preserve"> </w:t>
        </w:r>
      </w:ins>
      <w:r w:rsidRPr="00413639">
        <w:rPr>
          <w:rFonts w:ascii="Times New Roman" w:hAnsi="Times New Roman" w:cs="Times New Roman"/>
          <w:sz w:val="24"/>
          <w:szCs w:val="24"/>
        </w:rPr>
        <w:t>the land</w:t>
      </w:r>
      <w:r w:rsidR="00A129E4">
        <w:rPr>
          <w:rFonts w:ascii="Times New Roman" w:hAnsi="Times New Roman" w:cs="Times New Roman"/>
          <w:sz w:val="24"/>
          <w:szCs w:val="24"/>
        </w:rPr>
        <w:t>er</w:t>
      </w:r>
      <w:r w:rsidRPr="00413639">
        <w:rPr>
          <w:rFonts w:ascii="Times New Roman" w:hAnsi="Times New Roman" w:cs="Times New Roman"/>
          <w:sz w:val="24"/>
          <w:szCs w:val="24"/>
        </w:rPr>
        <w:t xml:space="preserve">’s speed slower </w:t>
      </w:r>
      <w:del w:id="41" w:author="Sophie" w:date="2013-04-22T08:10:00Z">
        <w:r w:rsidRPr="00413639" w:rsidDel="00A129E4">
          <w:rPr>
            <w:rFonts w:ascii="Times New Roman" w:hAnsi="Times New Roman" w:cs="Times New Roman"/>
            <w:sz w:val="24"/>
            <w:szCs w:val="24"/>
          </w:rPr>
          <w:delText xml:space="preserve">than </w:delText>
        </w:r>
      </w:del>
      <w:ins w:id="42" w:author="Sophie" w:date="2013-04-22T08:10:00Z">
        <w:r w:rsidR="00A129E4">
          <w:rPr>
            <w:rFonts w:ascii="Times New Roman" w:hAnsi="Times New Roman" w:cs="Times New Roman"/>
            <w:sz w:val="24"/>
            <w:szCs w:val="24"/>
          </w:rPr>
          <w:t>to less than</w:t>
        </w:r>
        <w:r w:rsidR="00A129E4" w:rsidRPr="00413639">
          <w:rPr>
            <w:rFonts w:ascii="Times New Roman" w:hAnsi="Times New Roman" w:cs="Times New Roman"/>
            <w:sz w:val="24"/>
            <w:szCs w:val="24"/>
          </w:rPr>
          <w:t xml:space="preserve"> </w:t>
        </w:r>
      </w:ins>
      <w:commentRangeStart w:id="43"/>
      <w:r w:rsidRPr="00413639">
        <w:rPr>
          <w:rFonts w:ascii="Times New Roman" w:hAnsi="Times New Roman" w:cs="Times New Roman"/>
          <w:sz w:val="24"/>
          <w:szCs w:val="24"/>
        </w:rPr>
        <w:t>4.0</w:t>
      </w:r>
      <w:ins w:id="44" w:author="Sophie" w:date="2013-04-22T08:11:00Z">
        <w:r w:rsidR="00A129E4">
          <w:rPr>
            <w:rFonts w:ascii="Times New Roman" w:hAnsi="Times New Roman" w:cs="Times New Roman"/>
            <w:sz w:val="24"/>
            <w:szCs w:val="24"/>
          </w:rPr>
          <w:t>.</w:t>
        </w:r>
      </w:ins>
      <w:r w:rsidRPr="00413639">
        <w:rPr>
          <w:rFonts w:ascii="Times New Roman" w:hAnsi="Times New Roman" w:cs="Times New Roman"/>
          <w:sz w:val="24"/>
          <w:szCs w:val="24"/>
        </w:rPr>
        <w:t xml:space="preserve"> </w:t>
      </w:r>
      <w:commentRangeEnd w:id="43"/>
      <w:r w:rsidR="00A129E4">
        <w:rPr>
          <w:rStyle w:val="CommentReference"/>
        </w:rPr>
        <w:commentReference w:id="43"/>
      </w:r>
      <w:del w:id="45" w:author="Sophie" w:date="2013-04-22T08:11:00Z">
        <w:r w:rsidRPr="00413639" w:rsidDel="00A129E4">
          <w:rPr>
            <w:rFonts w:ascii="Times New Roman" w:hAnsi="Times New Roman" w:cs="Times New Roman"/>
            <w:sz w:val="24"/>
            <w:szCs w:val="24"/>
          </w:rPr>
          <w:delText xml:space="preserve">and </w:delText>
        </w:r>
      </w:del>
      <w:ins w:id="46" w:author="Sophie" w:date="2013-04-22T08:11:00Z">
        <w:r w:rsidR="00A129E4">
          <w:rPr>
            <w:rFonts w:ascii="Times New Roman" w:hAnsi="Times New Roman" w:cs="Times New Roman"/>
            <w:sz w:val="24"/>
            <w:szCs w:val="24"/>
          </w:rPr>
          <w:t>It will</w:t>
        </w:r>
        <w:r w:rsidR="00A129E4" w:rsidRPr="00413639">
          <w:rPr>
            <w:rFonts w:ascii="Times New Roman" w:hAnsi="Times New Roman" w:cs="Times New Roman"/>
            <w:sz w:val="24"/>
            <w:szCs w:val="24"/>
          </w:rPr>
          <w:t xml:space="preserve"> </w:t>
        </w:r>
      </w:ins>
      <w:r w:rsidRPr="00413639">
        <w:rPr>
          <w:rFonts w:ascii="Times New Roman" w:hAnsi="Times New Roman" w:cs="Times New Roman"/>
          <w:sz w:val="24"/>
          <w:szCs w:val="24"/>
        </w:rPr>
        <w:t>keep the position between -2.0~</w:t>
      </w:r>
      <w:ins w:id="47" w:author="Sophie" w:date="2013-04-22T08:12:00Z">
        <w:r w:rsidR="00A129E4">
          <w:rPr>
            <w:rFonts w:ascii="Times New Roman" w:hAnsi="Times New Roman" w:cs="Times New Roman"/>
            <w:sz w:val="24"/>
            <w:szCs w:val="24"/>
          </w:rPr>
          <w:t>+</w:t>
        </w:r>
      </w:ins>
      <w:r w:rsidRPr="00413639">
        <w:rPr>
          <w:rFonts w:ascii="Times New Roman" w:hAnsi="Times New Roman" w:cs="Times New Roman"/>
          <w:sz w:val="24"/>
          <w:szCs w:val="24"/>
        </w:rPr>
        <w:t xml:space="preserve">2.0 </w:t>
      </w:r>
      <w:ins w:id="48" w:author="Sophie" w:date="2013-04-22T08:12:00Z">
        <w:r w:rsidR="00A129E4">
          <w:rPr>
            <w:rFonts w:ascii="Times New Roman" w:hAnsi="Times New Roman" w:cs="Times New Roman"/>
            <w:sz w:val="24"/>
            <w:szCs w:val="24"/>
          </w:rPr>
          <w:t>in order to land safely</w:t>
        </w:r>
      </w:ins>
      <w:del w:id="49" w:author="Sophie" w:date="2013-04-22T08:12:00Z">
        <w:r w:rsidRPr="00413639" w:rsidDel="00A129E4">
          <w:rPr>
            <w:rFonts w:ascii="Times New Roman" w:hAnsi="Times New Roman" w:cs="Times New Roman"/>
            <w:sz w:val="24"/>
            <w:szCs w:val="24"/>
          </w:rPr>
          <w:delText>to land safely</w:delText>
        </w:r>
      </w:del>
      <w:r w:rsidRPr="00413639">
        <w:rPr>
          <w:rFonts w:ascii="Times New Roman" w:hAnsi="Times New Roman" w:cs="Times New Roman"/>
          <w:sz w:val="24"/>
          <w:szCs w:val="24"/>
        </w:rPr>
        <w:t xml:space="preserve">. </w:t>
      </w:r>
      <w:del w:id="50" w:author="Sophie" w:date="2013-04-22T08:12:00Z">
        <w:r w:rsidRPr="00413639" w:rsidDel="00A129E4">
          <w:rPr>
            <w:rFonts w:ascii="Times New Roman" w:hAnsi="Times New Roman" w:cs="Times New Roman"/>
            <w:sz w:val="24"/>
            <w:szCs w:val="24"/>
          </w:rPr>
          <w:delText>In this project the moon lander has about 70% chance to land successful and about 30% chance to be failed.</w:delText>
        </w:r>
      </w:del>
      <w:ins w:id="51" w:author="Sophie" w:date="2013-04-22T08:12:00Z">
        <w:r w:rsidR="00A129E4">
          <w:rPr>
            <w:rFonts w:ascii="Times New Roman" w:hAnsi="Times New Roman" w:cs="Times New Roman"/>
            <w:sz w:val="24"/>
            <w:szCs w:val="24"/>
          </w:rPr>
          <w:t xml:space="preserve">The results of this project indicate the moon lander has approximately a </w:t>
        </w:r>
      </w:ins>
      <w:ins w:id="52" w:author="Sophie" w:date="2013-04-22T08:51:00Z">
        <w:r w:rsidR="003D2225">
          <w:rPr>
            <w:rFonts w:ascii="Times New Roman" w:hAnsi="Times New Roman" w:cs="Times New Roman"/>
            <w:sz w:val="24"/>
            <w:szCs w:val="24"/>
          </w:rPr>
          <w:t>70%</w:t>
        </w:r>
      </w:ins>
      <w:ins w:id="53" w:author="Sophie" w:date="2013-04-22T08:12:00Z">
        <w:r w:rsidR="00A129E4">
          <w:rPr>
            <w:rFonts w:ascii="Times New Roman" w:hAnsi="Times New Roman" w:cs="Times New Roman"/>
            <w:sz w:val="24"/>
            <w:szCs w:val="24"/>
          </w:rPr>
          <w:t xml:space="preserve"> chance of landing and approximately a </w:t>
        </w:r>
      </w:ins>
      <w:ins w:id="54" w:author="Sophie" w:date="2013-04-22T08:51:00Z">
        <w:r w:rsidR="003D2225">
          <w:rPr>
            <w:rFonts w:ascii="Times New Roman" w:hAnsi="Times New Roman" w:cs="Times New Roman"/>
            <w:sz w:val="24"/>
            <w:szCs w:val="24"/>
          </w:rPr>
          <w:t>30%</w:t>
        </w:r>
      </w:ins>
      <w:ins w:id="55" w:author="Sophie" w:date="2013-04-22T08:12:00Z">
        <w:r w:rsidR="00A129E4">
          <w:rPr>
            <w:rFonts w:ascii="Times New Roman" w:hAnsi="Times New Roman" w:cs="Times New Roman"/>
            <w:sz w:val="24"/>
            <w:szCs w:val="24"/>
          </w:rPr>
          <w:t xml:space="preserve"> chance of failure.</w:t>
        </w:r>
      </w:ins>
    </w:p>
    <w:p w:rsidR="00413639" w:rsidRDefault="00413639" w:rsidP="00413639">
      <w:pPr>
        <w:pStyle w:val="NoSpacing"/>
        <w:rPr>
          <w:rFonts w:ascii="Times New Roman" w:hAnsi="Times New Roman" w:cs="Times New Roman"/>
          <w:sz w:val="24"/>
          <w:szCs w:val="24"/>
        </w:rPr>
      </w:pPr>
    </w:p>
    <w:p w:rsidR="00413639" w:rsidRDefault="00413639" w:rsidP="00413639">
      <w:pPr>
        <w:pStyle w:val="NoSpacing"/>
        <w:rPr>
          <w:rFonts w:ascii="Times New Roman" w:hAnsi="Times New Roman" w:cs="Times New Roman"/>
          <w:sz w:val="24"/>
          <w:szCs w:val="24"/>
        </w:rPr>
      </w:pPr>
    </w:p>
    <w:p w:rsidR="00A129E4" w:rsidRDefault="00A129E4" w:rsidP="00413639">
      <w:pPr>
        <w:pStyle w:val="NoSpacing"/>
        <w:rPr>
          <w:rFonts w:ascii="Times New Roman" w:hAnsi="Times New Roman" w:cs="Times New Roman"/>
          <w:sz w:val="24"/>
          <w:szCs w:val="24"/>
        </w:rPr>
      </w:pPr>
    </w:p>
    <w:p w:rsidR="00A129E4" w:rsidRDefault="00A129E4" w:rsidP="00413639">
      <w:pPr>
        <w:pStyle w:val="NoSpacing"/>
        <w:rPr>
          <w:rFonts w:ascii="Times New Roman" w:hAnsi="Times New Roman" w:cs="Times New Roman"/>
          <w:sz w:val="24"/>
          <w:szCs w:val="24"/>
        </w:rPr>
      </w:pPr>
    </w:p>
    <w:p w:rsidR="00A129E4" w:rsidRDefault="00A129E4" w:rsidP="00413639">
      <w:pPr>
        <w:pStyle w:val="NoSpacing"/>
        <w:rPr>
          <w:rFonts w:ascii="Times New Roman" w:hAnsi="Times New Roman" w:cs="Times New Roman"/>
          <w:sz w:val="24"/>
          <w:szCs w:val="24"/>
        </w:rPr>
      </w:pPr>
    </w:p>
    <w:p w:rsidR="00A129E4" w:rsidRDefault="00A129E4" w:rsidP="00413639">
      <w:pPr>
        <w:pStyle w:val="NoSpacing"/>
        <w:rPr>
          <w:rFonts w:ascii="Times New Roman" w:hAnsi="Times New Roman" w:cs="Times New Roman"/>
          <w:sz w:val="24"/>
          <w:szCs w:val="24"/>
        </w:rPr>
      </w:pPr>
    </w:p>
    <w:p w:rsidR="00A129E4" w:rsidRDefault="00A129E4" w:rsidP="00413639">
      <w:pPr>
        <w:pStyle w:val="NoSpacing"/>
        <w:rPr>
          <w:rFonts w:ascii="Times New Roman" w:hAnsi="Times New Roman" w:cs="Times New Roman"/>
          <w:sz w:val="24"/>
          <w:szCs w:val="24"/>
        </w:rPr>
      </w:pPr>
    </w:p>
    <w:p w:rsidR="00A129E4" w:rsidRPr="00413639" w:rsidRDefault="00A129E4" w:rsidP="00413639">
      <w:pPr>
        <w:pStyle w:val="NoSpacing"/>
        <w:rPr>
          <w:rFonts w:ascii="Times New Roman" w:hAnsi="Times New Roman" w:cs="Times New Roman"/>
          <w:sz w:val="24"/>
          <w:szCs w:val="24"/>
        </w:rPr>
      </w:pPr>
    </w:p>
    <w:p w:rsidR="00413639" w:rsidRPr="00413639" w:rsidRDefault="00413639" w:rsidP="00413639">
      <w:pPr>
        <w:pStyle w:val="NoSpacing"/>
        <w:jc w:val="center"/>
        <w:rPr>
          <w:rFonts w:ascii="Times New Roman" w:hAnsi="Times New Roman" w:cs="Times New Roman"/>
          <w:b/>
          <w:sz w:val="32"/>
          <w:szCs w:val="24"/>
        </w:rPr>
      </w:pPr>
      <w:r w:rsidRPr="00413639">
        <w:rPr>
          <w:rFonts w:ascii="Times New Roman" w:hAnsi="Times New Roman" w:cs="Times New Roman"/>
          <w:b/>
          <w:sz w:val="32"/>
          <w:szCs w:val="24"/>
        </w:rPr>
        <w:lastRenderedPageBreak/>
        <w:t>Fuzzy Set</w:t>
      </w:r>
    </w:p>
    <w:p w:rsidR="00413639" w:rsidRDefault="00413639" w:rsidP="00413639">
      <w:pPr>
        <w:pStyle w:val="NoSpacing"/>
        <w:rPr>
          <w:rFonts w:ascii="Times New Roman" w:hAnsi="Times New Roman" w:cs="Times New Roman"/>
          <w:sz w:val="24"/>
          <w:szCs w:val="24"/>
        </w:rPr>
      </w:pPr>
    </w:p>
    <w:p w:rsidR="00413639" w:rsidRPr="00413639" w:rsidRDefault="00413639" w:rsidP="00A129E4">
      <w:pPr>
        <w:pStyle w:val="NoSpacing"/>
        <w:spacing w:line="480" w:lineRule="auto"/>
        <w:ind w:firstLine="720"/>
        <w:rPr>
          <w:rFonts w:ascii="Times New Roman" w:hAnsi="Times New Roman" w:cs="Times New Roman"/>
          <w:sz w:val="24"/>
          <w:szCs w:val="24"/>
        </w:rPr>
        <w:pPrChange w:id="56" w:author="Sophie" w:date="2013-04-22T08:13:00Z">
          <w:pPr>
            <w:pStyle w:val="NoSpacing"/>
            <w:spacing w:line="480" w:lineRule="auto"/>
          </w:pPr>
        </w:pPrChange>
      </w:pPr>
      <w:r w:rsidRPr="00413639">
        <w:rPr>
          <w:rFonts w:ascii="Times New Roman" w:hAnsi="Times New Roman" w:cs="Times New Roman"/>
          <w:sz w:val="24"/>
          <w:szCs w:val="24"/>
        </w:rPr>
        <w:t xml:space="preserve">To </w:t>
      </w:r>
      <w:proofErr w:type="spellStart"/>
      <w:r w:rsidRPr="00413639">
        <w:rPr>
          <w:rFonts w:ascii="Times New Roman" w:hAnsi="Times New Roman" w:cs="Times New Roman"/>
          <w:sz w:val="24"/>
          <w:szCs w:val="24"/>
        </w:rPr>
        <w:t>fuzzify</w:t>
      </w:r>
      <w:proofErr w:type="spellEnd"/>
      <w:ins w:id="57" w:author="Sophie" w:date="2013-04-22T08:13:00Z">
        <w:r w:rsidR="00A129E4">
          <w:rPr>
            <w:rFonts w:ascii="Times New Roman" w:hAnsi="Times New Roman" w:cs="Times New Roman"/>
            <w:sz w:val="24"/>
            <w:szCs w:val="24"/>
          </w:rPr>
          <w:t xml:space="preserve"> the data,</w:t>
        </w:r>
      </w:ins>
      <w:r w:rsidRPr="00413639">
        <w:rPr>
          <w:rFonts w:ascii="Times New Roman" w:hAnsi="Times New Roman" w:cs="Times New Roman"/>
          <w:sz w:val="24"/>
          <w:szCs w:val="24"/>
        </w:rPr>
        <w:t xml:space="preserve"> the input will need a function </w:t>
      </w:r>
      <w:ins w:id="58" w:author="Sophie" w:date="2013-04-22T08:13:00Z">
        <w:r w:rsidR="00A129E4">
          <w:rPr>
            <w:rFonts w:ascii="Times New Roman" w:hAnsi="Times New Roman" w:cs="Times New Roman"/>
            <w:sz w:val="24"/>
            <w:szCs w:val="24"/>
          </w:rPr>
          <w:t xml:space="preserve">in order </w:t>
        </w:r>
      </w:ins>
      <w:r w:rsidRPr="00413639">
        <w:rPr>
          <w:rFonts w:ascii="Times New Roman" w:hAnsi="Times New Roman" w:cs="Times New Roman"/>
          <w:sz w:val="24"/>
          <w:szCs w:val="24"/>
        </w:rPr>
        <w:t xml:space="preserve">to determine </w:t>
      </w:r>
      <w:del w:id="59" w:author="Sophie" w:date="2013-04-22T08:14:00Z">
        <w:r w:rsidRPr="00413639" w:rsidDel="00A129E4">
          <w:rPr>
            <w:rFonts w:ascii="Times New Roman" w:hAnsi="Times New Roman" w:cs="Times New Roman"/>
            <w:sz w:val="24"/>
            <w:szCs w:val="24"/>
          </w:rPr>
          <w:delText xml:space="preserve">how </w:delText>
        </w:r>
      </w:del>
      <w:ins w:id="60" w:author="Sophie" w:date="2013-04-22T08:14:00Z">
        <w:r w:rsidR="00A129E4">
          <w:rPr>
            <w:rFonts w:ascii="Times New Roman" w:hAnsi="Times New Roman" w:cs="Times New Roman"/>
            <w:sz w:val="24"/>
            <w:szCs w:val="24"/>
          </w:rPr>
          <w:t>what</w:t>
        </w:r>
        <w:r w:rsidR="00A129E4" w:rsidRPr="00413639">
          <w:rPr>
            <w:rFonts w:ascii="Times New Roman" w:hAnsi="Times New Roman" w:cs="Times New Roman"/>
            <w:sz w:val="24"/>
            <w:szCs w:val="24"/>
          </w:rPr>
          <w:t xml:space="preserve"> </w:t>
        </w:r>
      </w:ins>
      <w:r w:rsidRPr="00413639">
        <w:rPr>
          <w:rFonts w:ascii="Times New Roman" w:hAnsi="Times New Roman" w:cs="Times New Roman"/>
          <w:sz w:val="24"/>
          <w:szCs w:val="24"/>
        </w:rPr>
        <w:t xml:space="preserve">the scale </w:t>
      </w:r>
      <w:del w:id="61" w:author="Sophie" w:date="2013-04-22T08:14:00Z">
        <w:r w:rsidRPr="00413639" w:rsidDel="00A129E4">
          <w:rPr>
            <w:rFonts w:ascii="Times New Roman" w:hAnsi="Times New Roman" w:cs="Times New Roman"/>
            <w:sz w:val="24"/>
            <w:szCs w:val="24"/>
          </w:rPr>
          <w:delText xml:space="preserve">it </w:delText>
        </w:r>
      </w:del>
      <w:r w:rsidRPr="00413639">
        <w:rPr>
          <w:rFonts w:ascii="Times New Roman" w:hAnsi="Times New Roman" w:cs="Times New Roman"/>
          <w:sz w:val="24"/>
          <w:szCs w:val="24"/>
        </w:rPr>
        <w:t xml:space="preserve">is. </w:t>
      </w:r>
      <w:ins w:id="62" w:author="Sophie" w:date="2013-04-22T08:14:00Z">
        <w:r w:rsidR="00A129E4">
          <w:rPr>
            <w:rFonts w:ascii="Times New Roman" w:hAnsi="Times New Roman" w:cs="Times New Roman"/>
            <w:sz w:val="24"/>
            <w:szCs w:val="24"/>
          </w:rPr>
          <w:t>For this project</w:t>
        </w:r>
      </w:ins>
      <w:del w:id="63" w:author="Sophie" w:date="2013-04-22T08:14:00Z">
        <w:r w:rsidRPr="00413639" w:rsidDel="00A129E4">
          <w:rPr>
            <w:rFonts w:ascii="Times New Roman" w:hAnsi="Times New Roman" w:cs="Times New Roman"/>
            <w:sz w:val="24"/>
            <w:szCs w:val="24"/>
          </w:rPr>
          <w:delText>In this project</w:delText>
        </w:r>
      </w:del>
      <w:r w:rsidRPr="00413639">
        <w:rPr>
          <w:rFonts w:ascii="Times New Roman" w:hAnsi="Times New Roman" w:cs="Times New Roman"/>
          <w:sz w:val="24"/>
          <w:szCs w:val="24"/>
        </w:rPr>
        <w:t xml:space="preserve"> the fuzzy value</w:t>
      </w:r>
      <w:ins w:id="64" w:author="Sophie" w:date="2013-04-22T08:14:00Z">
        <w:r w:rsidR="00A129E4">
          <w:rPr>
            <w:rFonts w:ascii="Times New Roman" w:hAnsi="Times New Roman" w:cs="Times New Roman"/>
            <w:sz w:val="24"/>
            <w:szCs w:val="24"/>
          </w:rPr>
          <w:t>s</w:t>
        </w:r>
      </w:ins>
      <w:r w:rsidRPr="00413639">
        <w:rPr>
          <w:rFonts w:ascii="Times New Roman" w:hAnsi="Times New Roman" w:cs="Times New Roman"/>
          <w:sz w:val="24"/>
          <w:szCs w:val="24"/>
        </w:rPr>
        <w:t xml:space="preserve"> are </w:t>
      </w:r>
      <w:del w:id="65" w:author="Sophie" w:date="2013-04-22T08:14:00Z">
        <w:r w:rsidRPr="00413639" w:rsidDel="00A129E4">
          <w:rPr>
            <w:rFonts w:ascii="Times New Roman" w:hAnsi="Times New Roman" w:cs="Times New Roman"/>
            <w:sz w:val="24"/>
            <w:szCs w:val="24"/>
          </w:rPr>
          <w:delText xml:space="preserve">all </w:delText>
        </w:r>
      </w:del>
      <w:r w:rsidRPr="00413639">
        <w:rPr>
          <w:rFonts w:ascii="Times New Roman" w:hAnsi="Times New Roman" w:cs="Times New Roman"/>
          <w:sz w:val="24"/>
          <w:szCs w:val="24"/>
        </w:rPr>
        <w:t>between 0 ~ 1</w:t>
      </w:r>
      <w:del w:id="66" w:author="Sophie" w:date="2013-04-22T08:14:00Z">
        <w:r w:rsidRPr="00413639" w:rsidDel="00A129E4">
          <w:rPr>
            <w:rFonts w:ascii="Times New Roman" w:hAnsi="Times New Roman" w:cs="Times New Roman"/>
            <w:sz w:val="24"/>
            <w:szCs w:val="24"/>
          </w:rPr>
          <w:delText>,</w:delText>
        </w:r>
      </w:del>
      <w:proofErr w:type="gramStart"/>
      <w:ins w:id="67" w:author="Sophie" w:date="2013-04-22T08:14:00Z">
        <w:r w:rsidR="00A129E4">
          <w:rPr>
            <w:rFonts w:ascii="Times New Roman" w:hAnsi="Times New Roman" w:cs="Times New Roman"/>
            <w:sz w:val="24"/>
            <w:szCs w:val="24"/>
          </w:rPr>
          <w:t>This</w:t>
        </w:r>
        <w:proofErr w:type="gramEnd"/>
        <w:r w:rsidR="00A129E4">
          <w:rPr>
            <w:rFonts w:ascii="Times New Roman" w:hAnsi="Times New Roman" w:cs="Times New Roman"/>
            <w:sz w:val="24"/>
            <w:szCs w:val="24"/>
          </w:rPr>
          <w:t xml:space="preserve"> will help to clearly</w:t>
        </w:r>
      </w:ins>
      <w:del w:id="68" w:author="Sophie" w:date="2013-04-22T08:14:00Z">
        <w:r w:rsidRPr="00413639" w:rsidDel="00A129E4">
          <w:rPr>
            <w:rFonts w:ascii="Times New Roman" w:hAnsi="Times New Roman" w:cs="Times New Roman"/>
            <w:sz w:val="24"/>
            <w:szCs w:val="24"/>
          </w:rPr>
          <w:delText xml:space="preserve"> it will be more clearly to</w:delText>
        </w:r>
      </w:del>
      <w:r w:rsidRPr="00413639">
        <w:rPr>
          <w:rFonts w:ascii="Times New Roman" w:hAnsi="Times New Roman" w:cs="Times New Roman"/>
          <w:sz w:val="24"/>
          <w:szCs w:val="24"/>
        </w:rPr>
        <w:t xml:space="preserve"> measure how </w:t>
      </w:r>
      <w:ins w:id="69" w:author="Sophie" w:date="2013-04-22T08:14:00Z">
        <w:r w:rsidR="00A129E4">
          <w:rPr>
            <w:rFonts w:ascii="Times New Roman" w:hAnsi="Times New Roman" w:cs="Times New Roman"/>
            <w:sz w:val="24"/>
            <w:szCs w:val="24"/>
          </w:rPr>
          <w:t>high, fast, and far for each input</w:t>
        </w:r>
      </w:ins>
      <w:del w:id="70" w:author="Sophie" w:date="2013-04-22T08:15:00Z">
        <w:r w:rsidRPr="00413639" w:rsidDel="00A129E4">
          <w:rPr>
            <w:rFonts w:ascii="Times New Roman" w:hAnsi="Times New Roman" w:cs="Times New Roman"/>
            <w:sz w:val="24"/>
            <w:szCs w:val="24"/>
          </w:rPr>
          <w:delText>high / fast / far of each input</w:delText>
        </w:r>
      </w:del>
      <w:r w:rsidRPr="00413639">
        <w:rPr>
          <w:rFonts w:ascii="Times New Roman" w:hAnsi="Times New Roman" w:cs="Times New Roman"/>
          <w:sz w:val="24"/>
          <w:szCs w:val="24"/>
        </w:rPr>
        <w:t xml:space="preserve">. The figure </w:t>
      </w:r>
      <w:del w:id="71" w:author="Sophie" w:date="2013-04-22T08:16:00Z">
        <w:r w:rsidRPr="00413639" w:rsidDel="00A129E4">
          <w:rPr>
            <w:rFonts w:ascii="Times New Roman" w:hAnsi="Times New Roman" w:cs="Times New Roman"/>
            <w:sz w:val="24"/>
            <w:szCs w:val="24"/>
          </w:rPr>
          <w:delText>(1)</w:delText>
        </w:r>
      </w:del>
      <w:del w:id="72" w:author="Sophie" w:date="2013-04-22T08:17:00Z">
        <w:r w:rsidRPr="00413639" w:rsidDel="00A129E4">
          <w:rPr>
            <w:rFonts w:ascii="Times New Roman" w:hAnsi="Times New Roman" w:cs="Times New Roman"/>
            <w:sz w:val="24"/>
            <w:szCs w:val="24"/>
          </w:rPr>
          <w:delText xml:space="preserve"> shows </w:delText>
        </w:r>
      </w:del>
      <w:ins w:id="73" w:author="Sophie" w:date="2013-04-22T08:17:00Z">
        <w:r w:rsidR="00A129E4">
          <w:rPr>
            <w:rFonts w:ascii="Times New Roman" w:hAnsi="Times New Roman" w:cs="Times New Roman"/>
            <w:sz w:val="24"/>
            <w:szCs w:val="24"/>
          </w:rPr>
          <w:t xml:space="preserve">showing </w:t>
        </w:r>
      </w:ins>
      <w:r w:rsidRPr="00413639">
        <w:rPr>
          <w:rFonts w:ascii="Times New Roman" w:hAnsi="Times New Roman" w:cs="Times New Roman"/>
          <w:sz w:val="24"/>
          <w:szCs w:val="24"/>
        </w:rPr>
        <w:t>the height scale</w:t>
      </w:r>
      <w:del w:id="74" w:author="Sophie" w:date="2013-04-22T08:16:00Z">
        <w:r w:rsidRPr="00413639" w:rsidDel="00A129E4">
          <w:rPr>
            <w:rFonts w:ascii="Times New Roman" w:hAnsi="Times New Roman" w:cs="Times New Roman"/>
            <w:sz w:val="24"/>
            <w:szCs w:val="24"/>
          </w:rPr>
          <w:delText>,</w:delText>
        </w:r>
      </w:del>
      <w:r w:rsidRPr="00413639">
        <w:rPr>
          <w:rFonts w:ascii="Times New Roman" w:hAnsi="Times New Roman" w:cs="Times New Roman"/>
          <w:sz w:val="24"/>
          <w:szCs w:val="24"/>
        </w:rPr>
        <w:t xml:space="preserve"> and the pseudo code is list</w:t>
      </w:r>
      <w:ins w:id="75" w:author="Sophie" w:date="2013-04-22T08:16:00Z">
        <w:r w:rsidR="00A129E4">
          <w:rPr>
            <w:rFonts w:ascii="Times New Roman" w:hAnsi="Times New Roman" w:cs="Times New Roman"/>
            <w:sz w:val="24"/>
            <w:szCs w:val="24"/>
          </w:rPr>
          <w:t>ed</w:t>
        </w:r>
      </w:ins>
      <w:r w:rsidRPr="00413639">
        <w:rPr>
          <w:rFonts w:ascii="Times New Roman" w:hAnsi="Times New Roman" w:cs="Times New Roman"/>
          <w:sz w:val="24"/>
          <w:szCs w:val="24"/>
        </w:rPr>
        <w:t xml:space="preserve"> below</w:t>
      </w:r>
      <w:r w:rsidRPr="00413639">
        <w:rPr>
          <w:rFonts w:ascii="Times New Roman" w:hAnsi="Times New Roman" w:cs="Times New Roman"/>
          <w:sz w:val="24"/>
          <w:szCs w:val="24"/>
        </w:rPr>
        <w:t>:</w:t>
      </w:r>
    </w:p>
    <w:p w:rsidR="00B134C9" w:rsidRDefault="00B134C9" w:rsidP="00B134C9">
      <w:pPr>
        <w:pStyle w:val="NoSpacing"/>
        <w:rPr>
          <w:ins w:id="76" w:author="Sophie" w:date="2013-04-22T08:19:00Z"/>
          <w:rFonts w:ascii="Times New Roman" w:hAnsi="Times New Roman" w:cs="Times New Roman"/>
          <w:sz w:val="24"/>
          <w:szCs w:val="24"/>
        </w:rPr>
        <w:pPrChange w:id="77" w:author="Sophie" w:date="2013-04-22T08:19:00Z">
          <w:pPr>
            <w:pStyle w:val="NoSpacing"/>
            <w:spacing w:line="480" w:lineRule="auto"/>
          </w:pPr>
        </w:pPrChange>
      </w:pPr>
      <w:ins w:id="78" w:author="Sophie" w:date="2013-04-22T08:17:00Z">
        <w:r w:rsidRPr="00413639">
          <w:rPr>
            <w:rFonts w:ascii="Times New Roman" w:hAnsi="Times New Roman" w:cs="Times New Roman"/>
            <w:b/>
            <w:noProof/>
            <w:sz w:val="32"/>
            <w:szCs w:val="32"/>
          </w:rPr>
          <w:drawing>
            <wp:inline distT="0" distB="0" distL="0" distR="0" wp14:anchorId="49F1B037" wp14:editId="5801F9CF">
              <wp:extent cx="2018623" cy="910167"/>
              <wp:effectExtent l="0" t="0" r="0" b="4445"/>
              <wp:docPr id="6" name="Picture 6" descr="Macintosh HD:Users:chishaung:Dropbox: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ropbox:he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601" cy="911510"/>
                      </a:xfrm>
                      <a:prstGeom prst="rect">
                        <a:avLst/>
                      </a:prstGeom>
                      <a:noFill/>
                      <a:ln>
                        <a:noFill/>
                      </a:ln>
                    </pic:spPr>
                  </pic:pic>
                </a:graphicData>
              </a:graphic>
            </wp:inline>
          </w:drawing>
        </w:r>
      </w:ins>
    </w:p>
    <w:p w:rsidR="00B134C9" w:rsidRPr="007D2880" w:rsidRDefault="00B134C9" w:rsidP="00B134C9">
      <w:pPr>
        <w:pStyle w:val="NoSpacing"/>
        <w:spacing w:line="480" w:lineRule="auto"/>
        <w:rPr>
          <w:ins w:id="79" w:author="Sophie" w:date="2013-04-22T08:18:00Z"/>
          <w:rFonts w:ascii="Times New Roman" w:hAnsi="Times New Roman" w:cs="Times New Roman"/>
          <w:sz w:val="20"/>
          <w:szCs w:val="24"/>
          <w:rPrChange w:id="80" w:author="Sophie" w:date="2013-04-22T08:19:00Z">
            <w:rPr>
              <w:ins w:id="81" w:author="Sophie" w:date="2013-04-22T08:18:00Z"/>
              <w:rFonts w:ascii="Times New Roman" w:hAnsi="Times New Roman" w:cs="Times New Roman"/>
              <w:sz w:val="24"/>
              <w:szCs w:val="24"/>
            </w:rPr>
          </w:rPrChange>
        </w:rPr>
      </w:pPr>
      <w:ins w:id="82" w:author="Sophie" w:date="2013-04-22T08:19:00Z">
        <w:r w:rsidRPr="007D2880">
          <w:rPr>
            <w:rFonts w:ascii="Times New Roman" w:hAnsi="Times New Roman" w:cs="Times New Roman"/>
            <w:sz w:val="20"/>
            <w:szCs w:val="24"/>
            <w:rPrChange w:id="83" w:author="Sophie" w:date="2013-04-22T08:19:00Z">
              <w:rPr>
                <w:rFonts w:ascii="Times New Roman" w:hAnsi="Times New Roman" w:cs="Times New Roman"/>
                <w:sz w:val="24"/>
                <w:szCs w:val="24"/>
              </w:rPr>
            </w:rPrChange>
          </w:rPr>
          <w:t>Figure 1</w:t>
        </w:r>
      </w:ins>
    </w:p>
    <w:p w:rsidR="00413639" w:rsidRPr="00413639" w:rsidRDefault="00413639" w:rsidP="00B134C9">
      <w:pPr>
        <w:pStyle w:val="BodyText"/>
        <w:spacing w:line="240" w:lineRule="auto"/>
        <w:rPr>
          <w:b/>
          <w:i/>
          <w:sz w:val="16"/>
          <w:szCs w:val="16"/>
        </w:rPr>
      </w:pPr>
      <w:r w:rsidRPr="00413639">
        <w:rPr>
          <w:b/>
          <w:i/>
          <w:sz w:val="16"/>
          <w:szCs w:val="16"/>
        </w:rPr>
        <w:t xml:space="preserve">Void </w:t>
      </w:r>
      <w:proofErr w:type="spellStart"/>
      <w:r w:rsidRPr="00413639">
        <w:rPr>
          <w:b/>
          <w:i/>
          <w:sz w:val="16"/>
          <w:szCs w:val="16"/>
        </w:rPr>
        <w:t>Get_fuzzy_value_height</w:t>
      </w:r>
      <w:proofErr w:type="spellEnd"/>
      <w:r w:rsidRPr="00413639">
        <w:rPr>
          <w:b/>
          <w:i/>
          <w:sz w:val="16"/>
          <w:szCs w:val="16"/>
        </w:rPr>
        <w:t xml:space="preserve"> (height) {</w:t>
      </w:r>
    </w:p>
    <w:p w:rsidR="00413639" w:rsidRPr="00413639" w:rsidRDefault="00413639" w:rsidP="00413639">
      <w:pPr>
        <w:pStyle w:val="BodyText"/>
        <w:spacing w:line="240" w:lineRule="auto"/>
        <w:rPr>
          <w:b/>
          <w:i/>
          <w:sz w:val="16"/>
          <w:szCs w:val="16"/>
        </w:rPr>
      </w:pPr>
      <w:r w:rsidRPr="00413639">
        <w:rPr>
          <w:b/>
          <w:i/>
          <w:sz w:val="16"/>
          <w:szCs w:val="16"/>
        </w:rPr>
        <w:tab/>
        <w:t xml:space="preserve">If (input &lt; 20) </w:t>
      </w:r>
      <w:proofErr w:type="spellStart"/>
      <w:r w:rsidRPr="00413639">
        <w:rPr>
          <w:b/>
          <w:i/>
          <w:sz w:val="16"/>
          <w:szCs w:val="16"/>
        </w:rPr>
        <w:t>fuzzy_value_low</w:t>
      </w:r>
      <w:proofErr w:type="spellEnd"/>
      <w:r w:rsidRPr="00413639">
        <w:rPr>
          <w:b/>
          <w:i/>
          <w:sz w:val="16"/>
          <w:szCs w:val="16"/>
        </w:rPr>
        <w:t xml:space="preserve"> = 1;</w:t>
      </w:r>
    </w:p>
    <w:p w:rsidR="00413639" w:rsidRPr="00413639" w:rsidRDefault="00413639" w:rsidP="00413639">
      <w:pPr>
        <w:pStyle w:val="BodyText"/>
        <w:spacing w:line="240" w:lineRule="auto"/>
        <w:rPr>
          <w:b/>
          <w:i/>
          <w:sz w:val="16"/>
          <w:szCs w:val="16"/>
        </w:rPr>
      </w:pPr>
      <w:r w:rsidRPr="00413639">
        <w:rPr>
          <w:b/>
          <w:i/>
          <w:sz w:val="16"/>
          <w:szCs w:val="16"/>
        </w:rPr>
        <w:t xml:space="preserve">  </w:t>
      </w:r>
      <w:r w:rsidRPr="00413639">
        <w:rPr>
          <w:b/>
          <w:i/>
          <w:sz w:val="16"/>
          <w:szCs w:val="16"/>
        </w:rPr>
        <w:tab/>
        <w:t xml:space="preserve">If (input &gt; 40) </w:t>
      </w:r>
      <w:proofErr w:type="spellStart"/>
      <w:r w:rsidRPr="00413639">
        <w:rPr>
          <w:b/>
          <w:i/>
          <w:sz w:val="16"/>
          <w:szCs w:val="16"/>
        </w:rPr>
        <w:t>fuzzy_value_low</w:t>
      </w:r>
      <w:proofErr w:type="spellEnd"/>
      <w:r w:rsidRPr="00413639">
        <w:rPr>
          <w:b/>
          <w:i/>
          <w:sz w:val="16"/>
          <w:szCs w:val="16"/>
        </w:rPr>
        <w:t xml:space="preserve"> = 0;</w:t>
      </w:r>
    </w:p>
    <w:p w:rsidR="00413639" w:rsidRPr="00413639" w:rsidRDefault="00413639" w:rsidP="00413639">
      <w:pPr>
        <w:pStyle w:val="BodyText"/>
        <w:spacing w:line="240" w:lineRule="auto"/>
        <w:rPr>
          <w:b/>
          <w:i/>
          <w:sz w:val="16"/>
          <w:szCs w:val="16"/>
        </w:rPr>
      </w:pPr>
      <w:r w:rsidRPr="00413639">
        <w:rPr>
          <w:b/>
          <w:i/>
          <w:sz w:val="16"/>
          <w:szCs w:val="16"/>
        </w:rPr>
        <w:tab/>
        <w:t>If (input &gt;= 20 &amp;&amp; input &lt;= 40</w:t>
      </w:r>
      <w:proofErr w:type="gramStart"/>
      <w:r w:rsidRPr="00413639">
        <w:rPr>
          <w:b/>
          <w:i/>
          <w:sz w:val="16"/>
          <w:szCs w:val="16"/>
        </w:rPr>
        <w:t xml:space="preserve">)  </w:t>
      </w:r>
      <w:proofErr w:type="spellStart"/>
      <w:r w:rsidRPr="00413639">
        <w:rPr>
          <w:b/>
          <w:i/>
          <w:sz w:val="16"/>
          <w:szCs w:val="16"/>
        </w:rPr>
        <w:t>fuzzy</w:t>
      </w:r>
      <w:proofErr w:type="gramEnd"/>
      <w:r w:rsidRPr="00413639">
        <w:rPr>
          <w:b/>
          <w:i/>
          <w:sz w:val="16"/>
          <w:szCs w:val="16"/>
        </w:rPr>
        <w:t>_value_low</w:t>
      </w:r>
      <w:proofErr w:type="spellEnd"/>
      <w:r w:rsidRPr="00413639">
        <w:rPr>
          <w:b/>
          <w:i/>
          <w:sz w:val="16"/>
          <w:szCs w:val="16"/>
        </w:rPr>
        <w:t xml:space="preserve"> = algebra(input);</w:t>
      </w:r>
    </w:p>
    <w:p w:rsidR="00413639" w:rsidRPr="00413639" w:rsidRDefault="00413639" w:rsidP="00413639">
      <w:pPr>
        <w:pStyle w:val="BodyText"/>
        <w:spacing w:line="240" w:lineRule="auto"/>
        <w:rPr>
          <w:b/>
          <w:i/>
          <w:sz w:val="16"/>
          <w:szCs w:val="16"/>
        </w:rPr>
      </w:pPr>
      <w:r w:rsidRPr="00413639">
        <w:rPr>
          <w:b/>
          <w:i/>
          <w:sz w:val="16"/>
          <w:szCs w:val="16"/>
        </w:rPr>
        <w:tab/>
        <w:t xml:space="preserve">If (input &gt; 30, input &lt; 70) </w:t>
      </w:r>
      <w:proofErr w:type="spellStart"/>
      <w:r w:rsidRPr="00413639">
        <w:rPr>
          <w:b/>
          <w:i/>
          <w:sz w:val="16"/>
          <w:szCs w:val="16"/>
        </w:rPr>
        <w:t>fuzzy_value_med</w:t>
      </w:r>
      <w:proofErr w:type="spellEnd"/>
      <w:r w:rsidRPr="00413639">
        <w:rPr>
          <w:b/>
          <w:i/>
          <w:sz w:val="16"/>
          <w:szCs w:val="16"/>
        </w:rPr>
        <w:t xml:space="preserve"> = </w:t>
      </w:r>
      <w:proofErr w:type="gramStart"/>
      <w:r w:rsidRPr="00413639">
        <w:rPr>
          <w:b/>
          <w:i/>
          <w:sz w:val="16"/>
          <w:szCs w:val="16"/>
        </w:rPr>
        <w:t>algebra(</w:t>
      </w:r>
      <w:proofErr w:type="gramEnd"/>
      <w:r w:rsidRPr="00413639">
        <w:rPr>
          <w:b/>
          <w:i/>
          <w:sz w:val="16"/>
          <w:szCs w:val="16"/>
        </w:rPr>
        <w:t>input); //different algebra</w:t>
      </w:r>
    </w:p>
    <w:p w:rsidR="00413639" w:rsidRPr="00413639" w:rsidRDefault="00413639" w:rsidP="00413639">
      <w:pPr>
        <w:pStyle w:val="BodyText"/>
        <w:spacing w:line="240" w:lineRule="auto"/>
        <w:rPr>
          <w:b/>
          <w:i/>
          <w:sz w:val="16"/>
          <w:szCs w:val="16"/>
        </w:rPr>
      </w:pPr>
      <w:r w:rsidRPr="00413639">
        <w:rPr>
          <w:b/>
          <w:i/>
          <w:sz w:val="16"/>
          <w:szCs w:val="16"/>
        </w:rPr>
        <w:tab/>
        <w:t xml:space="preserve">If (input &lt; 30 OR input &gt; 70) </w:t>
      </w:r>
      <w:proofErr w:type="spellStart"/>
      <w:r w:rsidRPr="00413639">
        <w:rPr>
          <w:b/>
          <w:i/>
          <w:sz w:val="16"/>
          <w:szCs w:val="16"/>
        </w:rPr>
        <w:t>fuzzy_value_med</w:t>
      </w:r>
      <w:proofErr w:type="spellEnd"/>
      <w:r w:rsidRPr="00413639">
        <w:rPr>
          <w:b/>
          <w:i/>
          <w:sz w:val="16"/>
          <w:szCs w:val="16"/>
        </w:rPr>
        <w:t xml:space="preserve"> = 0;</w:t>
      </w:r>
    </w:p>
    <w:p w:rsidR="00413639" w:rsidRPr="00413639" w:rsidRDefault="00413639" w:rsidP="00413639">
      <w:pPr>
        <w:pStyle w:val="BodyText"/>
        <w:spacing w:line="240" w:lineRule="auto"/>
        <w:rPr>
          <w:b/>
          <w:i/>
          <w:sz w:val="16"/>
          <w:szCs w:val="16"/>
        </w:rPr>
      </w:pPr>
      <w:r w:rsidRPr="00413639">
        <w:rPr>
          <w:b/>
          <w:i/>
          <w:sz w:val="16"/>
          <w:szCs w:val="16"/>
        </w:rPr>
        <w:tab/>
        <w:t xml:space="preserve">If (input &lt; 60) </w:t>
      </w:r>
      <w:proofErr w:type="spellStart"/>
      <w:r w:rsidRPr="00413639">
        <w:rPr>
          <w:b/>
          <w:i/>
          <w:sz w:val="16"/>
          <w:szCs w:val="16"/>
        </w:rPr>
        <w:t>fuzzy_value_high</w:t>
      </w:r>
      <w:proofErr w:type="spellEnd"/>
      <w:r w:rsidRPr="00413639">
        <w:rPr>
          <w:b/>
          <w:i/>
          <w:sz w:val="16"/>
          <w:szCs w:val="16"/>
        </w:rPr>
        <w:t xml:space="preserve"> = 0;</w:t>
      </w:r>
    </w:p>
    <w:p w:rsidR="00413639" w:rsidRPr="00413639" w:rsidRDefault="00413639" w:rsidP="00413639">
      <w:pPr>
        <w:pStyle w:val="BodyText"/>
        <w:spacing w:line="240" w:lineRule="auto"/>
        <w:rPr>
          <w:b/>
          <w:i/>
          <w:sz w:val="16"/>
          <w:szCs w:val="16"/>
        </w:rPr>
      </w:pPr>
      <w:r w:rsidRPr="00413639">
        <w:rPr>
          <w:b/>
          <w:i/>
          <w:sz w:val="16"/>
          <w:szCs w:val="16"/>
        </w:rPr>
        <w:tab/>
        <w:t xml:space="preserve">If (input &gt;80) </w:t>
      </w:r>
      <w:proofErr w:type="spellStart"/>
      <w:r w:rsidRPr="00413639">
        <w:rPr>
          <w:b/>
          <w:i/>
          <w:sz w:val="16"/>
          <w:szCs w:val="16"/>
        </w:rPr>
        <w:t>fuzzy_value_high</w:t>
      </w:r>
      <w:proofErr w:type="spellEnd"/>
      <w:r w:rsidRPr="00413639">
        <w:rPr>
          <w:b/>
          <w:i/>
          <w:sz w:val="16"/>
          <w:szCs w:val="16"/>
        </w:rPr>
        <w:t xml:space="preserve"> = 1;</w:t>
      </w:r>
    </w:p>
    <w:p w:rsidR="00413639" w:rsidRPr="00413639" w:rsidRDefault="00413639" w:rsidP="00413639">
      <w:pPr>
        <w:pStyle w:val="BodyText"/>
        <w:spacing w:line="240" w:lineRule="auto"/>
        <w:rPr>
          <w:b/>
          <w:i/>
          <w:sz w:val="16"/>
          <w:szCs w:val="16"/>
        </w:rPr>
      </w:pPr>
      <w:r w:rsidRPr="00413639">
        <w:rPr>
          <w:b/>
          <w:i/>
          <w:sz w:val="16"/>
          <w:szCs w:val="16"/>
        </w:rPr>
        <w:tab/>
      </w:r>
      <w:proofErr w:type="gramStart"/>
      <w:r w:rsidRPr="00413639">
        <w:rPr>
          <w:b/>
          <w:i/>
          <w:sz w:val="16"/>
          <w:szCs w:val="16"/>
        </w:rPr>
        <w:t>If(</w:t>
      </w:r>
      <w:proofErr w:type="gramEnd"/>
      <w:r w:rsidRPr="00413639">
        <w:rPr>
          <w:b/>
          <w:i/>
          <w:sz w:val="16"/>
          <w:szCs w:val="16"/>
        </w:rPr>
        <w:t xml:space="preserve">input &gt;=60 AND input &lt;= 80) </w:t>
      </w:r>
      <w:proofErr w:type="spellStart"/>
      <w:r w:rsidRPr="00413639">
        <w:rPr>
          <w:b/>
          <w:i/>
          <w:sz w:val="16"/>
          <w:szCs w:val="16"/>
        </w:rPr>
        <w:t>fuzzy_value_high</w:t>
      </w:r>
      <w:proofErr w:type="spellEnd"/>
      <w:r w:rsidRPr="00413639">
        <w:rPr>
          <w:b/>
          <w:i/>
          <w:sz w:val="16"/>
          <w:szCs w:val="16"/>
        </w:rPr>
        <w:t xml:space="preserve"> = algebra(input);</w:t>
      </w:r>
    </w:p>
    <w:p w:rsidR="00413639" w:rsidRPr="00413639" w:rsidRDefault="00413639" w:rsidP="00413639">
      <w:pPr>
        <w:pStyle w:val="BodyText"/>
        <w:spacing w:line="240" w:lineRule="auto"/>
        <w:rPr>
          <w:b/>
          <w:i/>
          <w:sz w:val="16"/>
          <w:szCs w:val="16"/>
        </w:rPr>
      </w:pPr>
      <w:r w:rsidRPr="00413639">
        <w:rPr>
          <w:b/>
          <w:i/>
          <w:sz w:val="16"/>
          <w:szCs w:val="16"/>
        </w:rPr>
        <w:t xml:space="preserve">}  </w:t>
      </w:r>
    </w:p>
    <w:p w:rsidR="00413639" w:rsidRPr="00413639" w:rsidRDefault="00413639" w:rsidP="00413639">
      <w:pPr>
        <w:spacing w:line="480" w:lineRule="auto"/>
        <w:rPr>
          <w:rFonts w:ascii="Times New Roman" w:hAnsi="Times New Roman" w:cs="Times New Roman"/>
        </w:rPr>
      </w:pPr>
      <w:del w:id="84" w:author="Sophie" w:date="2013-04-22T08:21:00Z">
        <w:r w:rsidRPr="00413639" w:rsidDel="00B134C9">
          <w:rPr>
            <w:rFonts w:ascii="Times New Roman" w:hAnsi="Times New Roman" w:cs="Times New Roman"/>
          </w:rPr>
          <w:delText>So a</w:delText>
        </w:r>
      </w:del>
      <w:ins w:id="85" w:author="Sophie" w:date="2013-04-22T08:21:00Z">
        <w:r w:rsidR="00B134C9">
          <w:rPr>
            <w:rFonts w:ascii="Times New Roman" w:hAnsi="Times New Roman" w:cs="Times New Roman"/>
          </w:rPr>
          <w:t>A</w:t>
        </w:r>
      </w:ins>
      <w:r w:rsidRPr="00413639">
        <w:rPr>
          <w:rFonts w:ascii="Times New Roman" w:hAnsi="Times New Roman" w:cs="Times New Roman"/>
        </w:rPr>
        <w:t xml:space="preserve">fter </w:t>
      </w:r>
      <w:ins w:id="86" w:author="Sophie" w:date="2013-04-22T08:21:00Z">
        <w:r w:rsidR="00B134C9">
          <w:rPr>
            <w:rFonts w:ascii="Times New Roman" w:hAnsi="Times New Roman" w:cs="Times New Roman"/>
          </w:rPr>
          <w:t xml:space="preserve">the execution of </w:t>
        </w:r>
      </w:ins>
      <w:del w:id="87" w:author="Sophie" w:date="2013-04-22T08:22:00Z">
        <w:r w:rsidRPr="00413639" w:rsidDel="00B134C9">
          <w:rPr>
            <w:rFonts w:ascii="Times New Roman" w:hAnsi="Times New Roman" w:cs="Times New Roman"/>
          </w:rPr>
          <w:delText xml:space="preserve">execute </w:delText>
        </w:r>
      </w:del>
      <w:r w:rsidRPr="00413639">
        <w:rPr>
          <w:rFonts w:ascii="Times New Roman" w:hAnsi="Times New Roman" w:cs="Times New Roman"/>
        </w:rPr>
        <w:t xml:space="preserve">the function </w:t>
      </w:r>
      <w:proofErr w:type="spellStart"/>
      <w:r w:rsidRPr="00413639">
        <w:rPr>
          <w:rFonts w:ascii="Times New Roman" w:hAnsi="Times New Roman" w:cs="Times New Roman"/>
        </w:rPr>
        <w:t>Get_fuzzy_</w:t>
      </w:r>
      <w:proofErr w:type="gramStart"/>
      <w:r w:rsidRPr="00413639">
        <w:rPr>
          <w:rFonts w:ascii="Times New Roman" w:hAnsi="Times New Roman" w:cs="Times New Roman"/>
        </w:rPr>
        <w:t>height</w:t>
      </w:r>
      <w:proofErr w:type="spellEnd"/>
      <w:r w:rsidRPr="00413639">
        <w:rPr>
          <w:rFonts w:ascii="Times New Roman" w:hAnsi="Times New Roman" w:cs="Times New Roman"/>
        </w:rPr>
        <w:t>(</w:t>
      </w:r>
      <w:proofErr w:type="gramEnd"/>
      <w:r w:rsidRPr="00413639">
        <w:rPr>
          <w:rFonts w:ascii="Times New Roman" w:hAnsi="Times New Roman" w:cs="Times New Roman"/>
        </w:rPr>
        <w:t xml:space="preserve">), the program will store each </w:t>
      </w:r>
      <w:del w:id="88" w:author="Sophie" w:date="2013-04-22T08:22:00Z">
        <w:r w:rsidRPr="00413639" w:rsidDel="00B134C9">
          <w:rPr>
            <w:rFonts w:ascii="Times New Roman" w:hAnsi="Times New Roman" w:cs="Times New Roman"/>
          </w:rPr>
          <w:delText>(low/med/high)</w:delText>
        </w:r>
      </w:del>
      <w:ins w:id="89" w:author="Sophie" w:date="2013-04-22T08:22:00Z">
        <w:r w:rsidR="00B134C9">
          <w:rPr>
            <w:rFonts w:ascii="Times New Roman" w:hAnsi="Times New Roman" w:cs="Times New Roman"/>
          </w:rPr>
          <w:t>low, medium, and high</w:t>
        </w:r>
      </w:ins>
      <w:r w:rsidRPr="00413639">
        <w:rPr>
          <w:rFonts w:ascii="Times New Roman" w:hAnsi="Times New Roman" w:cs="Times New Roman"/>
        </w:rPr>
        <w:t xml:space="preserve"> fuzzy numbers</w:t>
      </w:r>
      <w:ins w:id="90" w:author="Sophie" w:date="2013-04-22T08:22:00Z">
        <w:r w:rsidR="00B134C9">
          <w:rPr>
            <w:rFonts w:ascii="Times New Roman" w:hAnsi="Times New Roman" w:cs="Times New Roman"/>
          </w:rPr>
          <w:t>. These values will activate the fuzzy rules</w:t>
        </w:r>
      </w:ins>
      <w:del w:id="91" w:author="Sophie" w:date="2013-04-22T08:23:00Z">
        <w:r w:rsidRPr="00413639" w:rsidDel="00B134C9">
          <w:rPr>
            <w:rFonts w:ascii="Times New Roman" w:hAnsi="Times New Roman" w:cs="Times New Roman"/>
          </w:rPr>
          <w:delText>, and these values are going to active fuzzy rules</w:delText>
        </w:r>
      </w:del>
      <w:r w:rsidRPr="00413639">
        <w:rPr>
          <w:rFonts w:ascii="Times New Roman" w:hAnsi="Times New Roman" w:cs="Times New Roman"/>
        </w:rPr>
        <w:t xml:space="preserve">. </w:t>
      </w:r>
      <w:ins w:id="92" w:author="Sophie" w:date="2013-04-22T08:23:00Z">
        <w:r w:rsidR="00B134C9">
          <w:rPr>
            <w:rFonts w:ascii="Times New Roman" w:hAnsi="Times New Roman" w:cs="Times New Roman"/>
          </w:rPr>
          <w:t>Figure 2 and 3 are scales of speed and position of the moon lander.</w:t>
        </w:r>
      </w:ins>
      <w:del w:id="93" w:author="Sophie" w:date="2013-04-22T08:24:00Z">
        <w:r w:rsidRPr="00413639" w:rsidDel="00B134C9">
          <w:rPr>
            <w:rFonts w:ascii="Times New Roman" w:hAnsi="Times New Roman" w:cs="Times New Roman"/>
          </w:rPr>
          <w:delText>With the same idea, the figure 2 and 3 are showing how the scale of Speed and Position. In this project, t</w:delText>
        </w:r>
      </w:del>
      <w:ins w:id="94" w:author="Sophie" w:date="2013-04-22T08:25:00Z">
        <w:r w:rsidR="00B134C9">
          <w:rPr>
            <w:rFonts w:ascii="Times New Roman" w:hAnsi="Times New Roman" w:cs="Times New Roman"/>
          </w:rPr>
          <w:t xml:space="preserve"> T</w:t>
        </w:r>
      </w:ins>
      <w:r w:rsidRPr="00413639">
        <w:rPr>
          <w:rFonts w:ascii="Times New Roman" w:hAnsi="Times New Roman" w:cs="Times New Roman"/>
        </w:rPr>
        <w:t>he output BURN needs to</w:t>
      </w:r>
      <w:ins w:id="95" w:author="Sophie" w:date="2013-04-22T08:25:00Z">
        <w:r w:rsidR="00B134C9">
          <w:rPr>
            <w:rFonts w:ascii="Times New Roman" w:hAnsi="Times New Roman" w:cs="Times New Roman"/>
          </w:rPr>
          <w:t xml:space="preserve"> be</w:t>
        </w:r>
      </w:ins>
      <w:r w:rsidRPr="00413639">
        <w:rPr>
          <w:rFonts w:ascii="Times New Roman" w:hAnsi="Times New Roman" w:cs="Times New Roman"/>
        </w:rPr>
        <w:t xml:space="preserve"> calculate</w:t>
      </w:r>
      <w:ins w:id="96" w:author="Sophie" w:date="2013-04-22T08:25:00Z">
        <w:r w:rsidR="00B134C9">
          <w:rPr>
            <w:rFonts w:ascii="Times New Roman" w:hAnsi="Times New Roman" w:cs="Times New Roman"/>
          </w:rPr>
          <w:t>d</w:t>
        </w:r>
      </w:ins>
      <w:r w:rsidRPr="00413639">
        <w:rPr>
          <w:rFonts w:ascii="Times New Roman" w:hAnsi="Times New Roman" w:cs="Times New Roman"/>
        </w:rPr>
        <w:t xml:space="preserve"> by the input height and speed, </w:t>
      </w:r>
      <w:del w:id="97" w:author="Sophie" w:date="2013-04-22T08:25:00Z">
        <w:r w:rsidRPr="00413639" w:rsidDel="00B134C9">
          <w:rPr>
            <w:rFonts w:ascii="Times New Roman" w:hAnsi="Times New Roman" w:cs="Times New Roman"/>
          </w:rPr>
          <w:delText xml:space="preserve">and </w:delText>
        </w:r>
      </w:del>
      <w:ins w:id="98" w:author="Sophie" w:date="2013-04-22T08:25:00Z">
        <w:r w:rsidR="00B134C9">
          <w:rPr>
            <w:rFonts w:ascii="Times New Roman" w:hAnsi="Times New Roman" w:cs="Times New Roman"/>
          </w:rPr>
          <w:t xml:space="preserve">while </w:t>
        </w:r>
      </w:ins>
      <w:r w:rsidRPr="00413639">
        <w:rPr>
          <w:rFonts w:ascii="Times New Roman" w:hAnsi="Times New Roman" w:cs="Times New Roman"/>
        </w:rPr>
        <w:t xml:space="preserve">the THRUST needs height and position. (NOTE: this setting is </w:t>
      </w:r>
      <w:ins w:id="99" w:author="Sophie" w:date="2013-04-22T08:27:00Z">
        <w:r w:rsidR="007D2880">
          <w:rPr>
            <w:rFonts w:ascii="Times New Roman" w:hAnsi="Times New Roman" w:cs="Times New Roman"/>
          </w:rPr>
          <w:t>just a rough draft. It will later be compared with a model with more specific details</w:t>
        </w:r>
      </w:ins>
      <w:ins w:id="100" w:author="Sophie" w:date="2013-04-22T08:28:00Z">
        <w:r w:rsidR="007D2880">
          <w:rPr>
            <w:rFonts w:ascii="Times New Roman" w:hAnsi="Times New Roman" w:cs="Times New Roman"/>
          </w:rPr>
          <w:t>.</w:t>
        </w:r>
      </w:ins>
      <w:del w:id="101" w:author="Sophie" w:date="2013-04-22T08:28:00Z">
        <w:r w:rsidRPr="00413639" w:rsidDel="007D2880">
          <w:rPr>
            <w:rFonts w:ascii="Times New Roman" w:hAnsi="Times New Roman" w:cs="Times New Roman"/>
          </w:rPr>
          <w:delText>a very draft, later it will compare with a model, which has more specifically details)</w:delText>
        </w:r>
      </w:del>
    </w:p>
    <w:p w:rsidR="007D2880" w:rsidRDefault="00413639" w:rsidP="007D2880">
      <w:pPr>
        <w:pStyle w:val="NoSpacing"/>
        <w:rPr>
          <w:rFonts w:ascii="Times New Roman" w:hAnsi="Times New Roman" w:cs="Times New Roman"/>
          <w:sz w:val="24"/>
          <w:szCs w:val="24"/>
        </w:rPr>
      </w:pPr>
      <w:r w:rsidRPr="007D2880">
        <w:rPr>
          <w:rFonts w:ascii="Times New Roman" w:hAnsi="Times New Roman" w:cs="Times New Roman"/>
          <w:noProof/>
          <w:sz w:val="24"/>
          <w:szCs w:val="24"/>
        </w:rPr>
        <w:drawing>
          <wp:inline distT="0" distB="0" distL="0" distR="0" wp14:anchorId="33E60827" wp14:editId="1AD39D02">
            <wp:extent cx="1934119" cy="872067"/>
            <wp:effectExtent l="0" t="0" r="0" b="0"/>
            <wp:docPr id="3" name="Picture 3" descr="Macintosh HD:Users:chishaung:Dropbox: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shaung:Dropbox:Spe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211" cy="872560"/>
                    </a:xfrm>
                    <a:prstGeom prst="rect">
                      <a:avLst/>
                    </a:prstGeom>
                    <a:noFill/>
                    <a:ln>
                      <a:noFill/>
                    </a:ln>
                  </pic:spPr>
                </pic:pic>
              </a:graphicData>
            </a:graphic>
          </wp:inline>
        </w:drawing>
      </w:r>
      <w:r w:rsidR="007D2880" w:rsidRPr="007D2880">
        <w:rPr>
          <w:rFonts w:ascii="Times New Roman" w:hAnsi="Times New Roman" w:cs="Times New Roman"/>
          <w:sz w:val="24"/>
          <w:szCs w:val="24"/>
        </w:rPr>
        <w:tab/>
      </w:r>
      <w:r w:rsidR="007D2880" w:rsidRPr="007D2880">
        <w:rPr>
          <w:rFonts w:ascii="Times New Roman" w:hAnsi="Times New Roman" w:cs="Times New Roman"/>
          <w:sz w:val="24"/>
          <w:szCs w:val="24"/>
        </w:rPr>
        <w:tab/>
      </w:r>
      <w:r w:rsidRPr="007D2880">
        <w:rPr>
          <w:rFonts w:ascii="Times New Roman" w:hAnsi="Times New Roman" w:cs="Times New Roman"/>
          <w:noProof/>
          <w:sz w:val="24"/>
          <w:szCs w:val="24"/>
        </w:rPr>
        <w:drawing>
          <wp:inline distT="0" distB="0" distL="0" distR="0" wp14:anchorId="433B0B3A" wp14:editId="4B2A7E12">
            <wp:extent cx="1887084" cy="856481"/>
            <wp:effectExtent l="0" t="0" r="0" b="7620"/>
            <wp:docPr id="5" name="Picture 5" descr="Macintosh HD:Users:chishaung:Dropbox: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shaung:Dropbox: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8140" cy="856960"/>
                    </a:xfrm>
                    <a:prstGeom prst="rect">
                      <a:avLst/>
                    </a:prstGeom>
                    <a:noFill/>
                    <a:ln>
                      <a:noFill/>
                    </a:ln>
                  </pic:spPr>
                </pic:pic>
              </a:graphicData>
            </a:graphic>
          </wp:inline>
        </w:drawing>
      </w:r>
    </w:p>
    <w:p w:rsidR="007D2880" w:rsidRPr="007D2880" w:rsidRDefault="007D2880" w:rsidP="007D2880">
      <w:pPr>
        <w:pStyle w:val="NoSpacing"/>
        <w:rPr>
          <w:rFonts w:ascii="Times New Roman" w:hAnsi="Times New Roman" w:cs="Times New Roman"/>
          <w:sz w:val="20"/>
          <w:szCs w:val="24"/>
        </w:rPr>
      </w:pPr>
      <w:proofErr w:type="gramStart"/>
      <w:r w:rsidRPr="007D2880">
        <w:rPr>
          <w:rFonts w:ascii="Times New Roman" w:hAnsi="Times New Roman" w:cs="Times New Roman"/>
          <w:sz w:val="20"/>
          <w:szCs w:val="24"/>
        </w:rPr>
        <w:t>Figure 2.</w:t>
      </w:r>
      <w:proofErr w:type="gramEnd"/>
      <w:r w:rsidRPr="007D2880">
        <w:rPr>
          <w:rFonts w:ascii="Times New Roman" w:hAnsi="Times New Roman" w:cs="Times New Roman"/>
          <w:sz w:val="20"/>
          <w:szCs w:val="24"/>
        </w:rPr>
        <w:tab/>
      </w:r>
      <w:r w:rsidRPr="007D2880">
        <w:rPr>
          <w:rFonts w:ascii="Times New Roman" w:hAnsi="Times New Roman" w:cs="Times New Roman"/>
          <w:sz w:val="20"/>
          <w:szCs w:val="24"/>
        </w:rPr>
        <w:tab/>
      </w:r>
      <w:r w:rsidRPr="007D2880">
        <w:rPr>
          <w:rFonts w:ascii="Times New Roman" w:hAnsi="Times New Roman" w:cs="Times New Roman"/>
          <w:sz w:val="20"/>
          <w:szCs w:val="24"/>
        </w:rPr>
        <w:tab/>
      </w:r>
      <w:r w:rsidRPr="007D2880">
        <w:rPr>
          <w:rFonts w:ascii="Times New Roman" w:hAnsi="Times New Roman" w:cs="Times New Roman"/>
          <w:sz w:val="20"/>
          <w:szCs w:val="24"/>
        </w:rPr>
        <w:tab/>
      </w:r>
      <w:r w:rsidRPr="007D2880">
        <w:rPr>
          <w:rFonts w:ascii="Times New Roman" w:hAnsi="Times New Roman" w:cs="Times New Roman"/>
          <w:sz w:val="20"/>
          <w:szCs w:val="24"/>
        </w:rPr>
        <w:tab/>
      </w:r>
      <w:proofErr w:type="gramStart"/>
      <w:r w:rsidRPr="007D2880">
        <w:rPr>
          <w:rFonts w:ascii="Times New Roman" w:hAnsi="Times New Roman" w:cs="Times New Roman"/>
          <w:sz w:val="20"/>
          <w:szCs w:val="24"/>
        </w:rPr>
        <w:t>Figure 3.</w:t>
      </w:r>
      <w:proofErr w:type="gramEnd"/>
    </w:p>
    <w:p w:rsidR="007D2880" w:rsidRDefault="007D2880" w:rsidP="007D2880">
      <w:pPr>
        <w:spacing w:line="480" w:lineRule="auto"/>
        <w:jc w:val="center"/>
        <w:rPr>
          <w:b/>
          <w:sz w:val="32"/>
          <w:szCs w:val="32"/>
        </w:rPr>
      </w:pPr>
    </w:p>
    <w:p w:rsidR="007D2880" w:rsidRPr="007D2880" w:rsidRDefault="007D2880" w:rsidP="007D2880">
      <w:pPr>
        <w:pStyle w:val="NoSpacing"/>
        <w:jc w:val="center"/>
        <w:rPr>
          <w:rFonts w:ascii="Times New Roman" w:hAnsi="Times New Roman" w:cs="Times New Roman"/>
          <w:b/>
          <w:sz w:val="36"/>
          <w:szCs w:val="24"/>
        </w:rPr>
      </w:pPr>
      <w:r w:rsidRPr="007D2880">
        <w:rPr>
          <w:rFonts w:ascii="Times New Roman" w:hAnsi="Times New Roman" w:cs="Times New Roman"/>
          <w:b/>
          <w:sz w:val="36"/>
          <w:szCs w:val="24"/>
        </w:rPr>
        <w:lastRenderedPageBreak/>
        <w:t>Fuzzy Rules</w:t>
      </w:r>
    </w:p>
    <w:p w:rsidR="007D2880" w:rsidRDefault="007D2880" w:rsidP="007D2880">
      <w:pPr>
        <w:pStyle w:val="NoSpacing"/>
        <w:rPr>
          <w:rFonts w:ascii="Times New Roman" w:hAnsi="Times New Roman" w:cs="Times New Roman"/>
          <w:sz w:val="24"/>
          <w:szCs w:val="24"/>
        </w:rPr>
      </w:pPr>
    </w:p>
    <w:p w:rsidR="007D2880" w:rsidRDefault="007D2880" w:rsidP="007D2880">
      <w:pPr>
        <w:pStyle w:val="NoSpacing"/>
        <w:spacing w:line="480" w:lineRule="auto"/>
        <w:ind w:firstLine="720"/>
        <w:rPr>
          <w:rFonts w:ascii="Times New Roman" w:hAnsi="Times New Roman" w:cs="Times New Roman"/>
          <w:sz w:val="24"/>
          <w:szCs w:val="24"/>
        </w:rPr>
      </w:pPr>
      <w:ins w:id="102" w:author="Sophie" w:date="2013-04-22T08:35:00Z">
        <w:r>
          <w:rPr>
            <w:rFonts w:ascii="Times New Roman" w:hAnsi="Times New Roman" w:cs="Times New Roman"/>
            <w:sz w:val="24"/>
            <w:szCs w:val="24"/>
          </w:rPr>
          <w:t xml:space="preserve">The program can activate the fuzzy rules after receiving the fuzzy values. </w:t>
        </w:r>
      </w:ins>
      <w:del w:id="103" w:author="Sophie" w:date="2013-04-22T08:36:00Z">
        <w:r w:rsidRPr="007D2880" w:rsidDel="007D2880">
          <w:rPr>
            <w:rFonts w:ascii="Times New Roman" w:hAnsi="Times New Roman" w:cs="Times New Roman"/>
            <w:sz w:val="24"/>
            <w:szCs w:val="24"/>
          </w:rPr>
          <w:delText>The program can active fuzzy rules after got those fuzzy values,</w:delText>
        </w:r>
      </w:del>
      <w:r w:rsidRPr="007D2880">
        <w:rPr>
          <w:rFonts w:ascii="Times New Roman" w:hAnsi="Times New Roman" w:cs="Times New Roman"/>
          <w:sz w:val="24"/>
          <w:szCs w:val="24"/>
        </w:rPr>
        <w:t xml:space="preserve"> </w:t>
      </w:r>
      <w:ins w:id="104" w:author="Sophie" w:date="2013-04-22T08:36:00Z">
        <w:r>
          <w:rPr>
            <w:rFonts w:ascii="Times New Roman" w:hAnsi="Times New Roman" w:cs="Times New Roman"/>
            <w:sz w:val="24"/>
            <w:szCs w:val="24"/>
          </w:rPr>
          <w:t>There</w:t>
        </w:r>
      </w:ins>
      <w:del w:id="105" w:author="Sophie" w:date="2013-04-22T08:36:00Z">
        <w:r w:rsidRPr="007D2880" w:rsidDel="007D2880">
          <w:rPr>
            <w:rFonts w:ascii="Times New Roman" w:hAnsi="Times New Roman" w:cs="Times New Roman"/>
            <w:sz w:val="24"/>
            <w:szCs w:val="24"/>
          </w:rPr>
          <w:delText>there have totally</w:delText>
        </w:r>
      </w:del>
      <w:ins w:id="106" w:author="Sophie" w:date="2013-04-22T08:36:00Z">
        <w:r>
          <w:rPr>
            <w:rFonts w:ascii="Times New Roman" w:hAnsi="Times New Roman" w:cs="Times New Roman"/>
            <w:sz w:val="24"/>
            <w:szCs w:val="24"/>
          </w:rPr>
          <w:t xml:space="preserve"> are a total of</w:t>
        </w:r>
      </w:ins>
      <w:r w:rsidRPr="007D2880">
        <w:rPr>
          <w:rFonts w:ascii="Times New Roman" w:hAnsi="Times New Roman" w:cs="Times New Roman"/>
          <w:sz w:val="24"/>
          <w:szCs w:val="24"/>
        </w:rPr>
        <w:t xml:space="preserve"> six different fuzzy values: </w:t>
      </w:r>
      <w:proofErr w:type="spellStart"/>
      <w:r w:rsidRPr="007D2880">
        <w:rPr>
          <w:rFonts w:ascii="Times New Roman" w:hAnsi="Times New Roman" w:cs="Times New Roman"/>
          <w:sz w:val="24"/>
          <w:szCs w:val="24"/>
        </w:rPr>
        <w:t>height_high</w:t>
      </w:r>
      <w:proofErr w:type="spellEnd"/>
      <w:r w:rsidRPr="007D2880">
        <w:rPr>
          <w:rFonts w:ascii="Times New Roman" w:hAnsi="Times New Roman" w:cs="Times New Roman"/>
          <w:sz w:val="24"/>
          <w:szCs w:val="24"/>
        </w:rPr>
        <w:t xml:space="preserve">, </w:t>
      </w:r>
      <w:proofErr w:type="spellStart"/>
      <w:r w:rsidRPr="007D2880">
        <w:rPr>
          <w:rFonts w:ascii="Times New Roman" w:hAnsi="Times New Roman" w:cs="Times New Roman"/>
          <w:sz w:val="24"/>
          <w:szCs w:val="24"/>
        </w:rPr>
        <w:t>height_med</w:t>
      </w:r>
      <w:proofErr w:type="spellEnd"/>
      <w:r w:rsidRPr="007D2880">
        <w:rPr>
          <w:rFonts w:ascii="Times New Roman" w:hAnsi="Times New Roman" w:cs="Times New Roman"/>
          <w:sz w:val="24"/>
          <w:szCs w:val="24"/>
        </w:rPr>
        <w:t xml:space="preserve">, </w:t>
      </w:r>
      <w:proofErr w:type="spellStart"/>
      <w:r w:rsidRPr="007D2880">
        <w:rPr>
          <w:rFonts w:ascii="Times New Roman" w:hAnsi="Times New Roman" w:cs="Times New Roman"/>
          <w:sz w:val="24"/>
          <w:szCs w:val="24"/>
        </w:rPr>
        <w:t>height_low</w:t>
      </w:r>
      <w:proofErr w:type="spellEnd"/>
      <w:r w:rsidRPr="007D2880">
        <w:rPr>
          <w:rFonts w:ascii="Times New Roman" w:hAnsi="Times New Roman" w:cs="Times New Roman"/>
          <w:sz w:val="24"/>
          <w:szCs w:val="24"/>
        </w:rPr>
        <w:t xml:space="preserve">, </w:t>
      </w:r>
      <w:proofErr w:type="spellStart"/>
      <w:r w:rsidRPr="007D2880">
        <w:rPr>
          <w:rFonts w:ascii="Times New Roman" w:hAnsi="Times New Roman" w:cs="Times New Roman"/>
          <w:sz w:val="24"/>
          <w:szCs w:val="24"/>
        </w:rPr>
        <w:t>speed_slow</w:t>
      </w:r>
      <w:proofErr w:type="spellEnd"/>
      <w:r w:rsidRPr="007D2880">
        <w:rPr>
          <w:rFonts w:ascii="Times New Roman" w:hAnsi="Times New Roman" w:cs="Times New Roman"/>
          <w:sz w:val="24"/>
          <w:szCs w:val="24"/>
        </w:rPr>
        <w:t xml:space="preserve">, </w:t>
      </w:r>
      <w:proofErr w:type="spellStart"/>
      <w:r w:rsidRPr="007D2880">
        <w:rPr>
          <w:rFonts w:ascii="Times New Roman" w:hAnsi="Times New Roman" w:cs="Times New Roman"/>
          <w:sz w:val="24"/>
          <w:szCs w:val="24"/>
        </w:rPr>
        <w:t>speed_med</w:t>
      </w:r>
      <w:proofErr w:type="spellEnd"/>
      <w:r w:rsidRPr="007D2880">
        <w:rPr>
          <w:rFonts w:ascii="Times New Roman" w:hAnsi="Times New Roman" w:cs="Times New Roman"/>
          <w:sz w:val="24"/>
          <w:szCs w:val="24"/>
        </w:rPr>
        <w:t xml:space="preserve">, </w:t>
      </w:r>
      <w:proofErr w:type="spellStart"/>
      <w:r w:rsidRPr="007D2880">
        <w:rPr>
          <w:rFonts w:ascii="Times New Roman" w:hAnsi="Times New Roman" w:cs="Times New Roman"/>
          <w:sz w:val="24"/>
          <w:szCs w:val="24"/>
        </w:rPr>
        <w:t>speed_fast</w:t>
      </w:r>
      <w:proofErr w:type="spellEnd"/>
      <w:ins w:id="107" w:author="Sophie" w:date="2013-04-22T08:36:00Z">
        <w:r>
          <w:rPr>
            <w:rFonts w:ascii="Times New Roman" w:hAnsi="Times New Roman" w:cs="Times New Roman"/>
            <w:sz w:val="24"/>
            <w:szCs w:val="24"/>
          </w:rPr>
          <w:t>.</w:t>
        </w:r>
      </w:ins>
      <w:del w:id="108" w:author="Sophie" w:date="2013-04-22T08:36:00Z">
        <w:r w:rsidRPr="007D2880" w:rsidDel="007D2880">
          <w:rPr>
            <w:rFonts w:ascii="Times New Roman" w:hAnsi="Times New Roman" w:cs="Times New Roman"/>
            <w:sz w:val="24"/>
            <w:szCs w:val="24"/>
          </w:rPr>
          <w:delText>,</w:delText>
        </w:r>
      </w:del>
      <w:ins w:id="109" w:author="Sophie" w:date="2013-04-22T08:36:00Z">
        <w:r>
          <w:rPr>
            <w:rFonts w:ascii="Times New Roman" w:hAnsi="Times New Roman" w:cs="Times New Roman"/>
            <w:sz w:val="24"/>
            <w:szCs w:val="24"/>
          </w:rPr>
          <w:t xml:space="preserve"> From the six fuzzy values, various value sets can be </w:t>
        </w:r>
      </w:ins>
      <w:ins w:id="110" w:author="Sophie" w:date="2013-04-22T08:37:00Z">
        <w:r w:rsidR="006907DF">
          <w:rPr>
            <w:rFonts w:ascii="Times New Roman" w:hAnsi="Times New Roman" w:cs="Times New Roman"/>
            <w:sz w:val="24"/>
            <w:szCs w:val="24"/>
          </w:rPr>
          <w:t>established, which are listed below:</w:t>
        </w:r>
      </w:ins>
      <w:del w:id="111" w:author="Sophie" w:date="2013-04-22T08:37:00Z">
        <w:r w:rsidRPr="007D2880" w:rsidDel="006907DF">
          <w:rPr>
            <w:rFonts w:ascii="Times New Roman" w:hAnsi="Times New Roman" w:cs="Times New Roman"/>
            <w:sz w:val="24"/>
            <w:szCs w:val="24"/>
          </w:rPr>
          <w:delText xml:space="preserve"> it can create various different sets. In this project uses these set lists below:</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D2880" w:rsidTr="007D2880">
        <w:tc>
          <w:tcPr>
            <w:tcW w:w="4788" w:type="dxa"/>
          </w:tcPr>
          <w:p w:rsidR="007D2880" w:rsidRDefault="007D2880" w:rsidP="007D2880">
            <w:pPr>
              <w:spacing w:line="480" w:lineRule="auto"/>
            </w:pPr>
            <w:r>
              <w:t>For BURN:</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w:t>
            </w:r>
            <w:r w:rsidRPr="00325E2C">
              <w:rPr>
                <w:sz w:val="16"/>
                <w:szCs w:val="16"/>
              </w:rPr>
              <w:t xml:space="preserve"> fast speed THEN MAX_BURN;</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w:t>
            </w:r>
            <w:r w:rsidRPr="00325E2C">
              <w:rPr>
                <w:sz w:val="16"/>
                <w:szCs w:val="16"/>
              </w:rPr>
              <w:t xml:space="preserve"> med speed THEN MED_BURN;</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w:t>
            </w:r>
            <w:r w:rsidRPr="00325E2C">
              <w:rPr>
                <w:sz w:val="16"/>
                <w:szCs w:val="16"/>
              </w:rPr>
              <w:t xml:space="preserve"> slow speed THEN MED_BURN;</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 </w:t>
            </w:r>
            <w:r w:rsidRPr="00325E2C">
              <w:rPr>
                <w:sz w:val="16"/>
                <w:szCs w:val="16"/>
              </w:rPr>
              <w:t>fast speed THEN MEX_BURN;</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w:t>
            </w:r>
            <w:r w:rsidRPr="00325E2C">
              <w:rPr>
                <w:sz w:val="16"/>
                <w:szCs w:val="16"/>
              </w:rPr>
              <w:t xml:space="preserve"> med speed THEN MED_BURN;</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w:t>
            </w:r>
            <w:r w:rsidRPr="00325E2C">
              <w:rPr>
                <w:sz w:val="16"/>
                <w:szCs w:val="16"/>
              </w:rPr>
              <w:t xml:space="preserve"> slow speed THEN MED_BURN;</w:t>
            </w:r>
          </w:p>
          <w:p w:rsidR="007D2880" w:rsidRPr="00325E2C" w:rsidRDefault="007D2880" w:rsidP="007D2880">
            <w:pPr>
              <w:spacing w:line="480" w:lineRule="auto"/>
              <w:rPr>
                <w:sz w:val="16"/>
                <w:szCs w:val="16"/>
              </w:rPr>
            </w:pPr>
            <w:r w:rsidRPr="00325E2C">
              <w:rPr>
                <w:sz w:val="16"/>
                <w:szCs w:val="16"/>
              </w:rPr>
              <w:t>IF high</w:t>
            </w:r>
            <w:r>
              <w:rPr>
                <w:sz w:val="16"/>
                <w:szCs w:val="16"/>
              </w:rPr>
              <w:t xml:space="preserve"> height AND</w:t>
            </w:r>
            <w:r w:rsidRPr="00325E2C">
              <w:rPr>
                <w:sz w:val="16"/>
                <w:szCs w:val="16"/>
              </w:rPr>
              <w:t xml:space="preserve"> fast speed THEN MED_BURN;</w:t>
            </w:r>
          </w:p>
          <w:p w:rsidR="007D2880" w:rsidRPr="00325E2C" w:rsidRDefault="007D2880" w:rsidP="007D2880">
            <w:pPr>
              <w:spacing w:line="480" w:lineRule="auto"/>
              <w:rPr>
                <w:sz w:val="16"/>
                <w:szCs w:val="16"/>
              </w:rPr>
            </w:pPr>
            <w:r w:rsidRPr="00325E2C">
              <w:rPr>
                <w:sz w:val="16"/>
                <w:szCs w:val="16"/>
              </w:rPr>
              <w:t>IF high</w:t>
            </w:r>
            <w:r>
              <w:rPr>
                <w:sz w:val="16"/>
                <w:szCs w:val="16"/>
              </w:rPr>
              <w:t xml:space="preserve"> height AND</w:t>
            </w:r>
            <w:r w:rsidRPr="00325E2C">
              <w:rPr>
                <w:sz w:val="16"/>
                <w:szCs w:val="16"/>
              </w:rPr>
              <w:t xml:space="preserve"> med speed THEN MED_BURN;</w:t>
            </w:r>
          </w:p>
          <w:p w:rsidR="007D2880" w:rsidRPr="007D2880" w:rsidRDefault="007D2880" w:rsidP="007D2880">
            <w:pPr>
              <w:spacing w:line="480" w:lineRule="auto"/>
              <w:rPr>
                <w:sz w:val="16"/>
                <w:szCs w:val="16"/>
              </w:rPr>
            </w:pPr>
            <w:r w:rsidRPr="00325E2C">
              <w:rPr>
                <w:sz w:val="16"/>
                <w:szCs w:val="16"/>
              </w:rPr>
              <w:t>IF high</w:t>
            </w:r>
            <w:r>
              <w:rPr>
                <w:sz w:val="16"/>
                <w:szCs w:val="16"/>
              </w:rPr>
              <w:t xml:space="preserve"> height AND </w:t>
            </w:r>
            <w:r w:rsidRPr="00325E2C">
              <w:rPr>
                <w:sz w:val="16"/>
                <w:szCs w:val="16"/>
              </w:rPr>
              <w:t>slow speed THEN NO_BURN;</w:t>
            </w:r>
          </w:p>
        </w:tc>
        <w:tc>
          <w:tcPr>
            <w:tcW w:w="4788" w:type="dxa"/>
          </w:tcPr>
          <w:p w:rsidR="007D2880" w:rsidRDefault="007D2880" w:rsidP="007D2880">
            <w:pPr>
              <w:spacing w:line="480" w:lineRule="auto"/>
            </w:pPr>
            <w:r>
              <w:t>For THRUST:</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 med THEN NO_THRUST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325E2C" w:rsidRDefault="007D2880" w:rsidP="007D2880">
            <w:pPr>
              <w:spacing w:line="480" w:lineRule="auto"/>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rsidR="007D2880" w:rsidRPr="007D2880" w:rsidRDefault="007D2880" w:rsidP="007D2880">
            <w:pPr>
              <w:spacing w:line="480" w:lineRule="auto"/>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tc>
      </w:tr>
    </w:tbl>
    <w:p w:rsidR="007D2880" w:rsidRDefault="007D2880" w:rsidP="007D2880">
      <w:pPr>
        <w:pStyle w:val="NoSpacing"/>
        <w:rPr>
          <w:rFonts w:ascii="Times New Roman" w:hAnsi="Times New Roman" w:cs="Times New Roman"/>
          <w:sz w:val="24"/>
          <w:szCs w:val="24"/>
        </w:rPr>
      </w:pPr>
    </w:p>
    <w:p w:rsidR="007D2880" w:rsidRPr="007D2880" w:rsidRDefault="007D2880" w:rsidP="007D2880">
      <w:pPr>
        <w:pStyle w:val="NoSpacing"/>
        <w:spacing w:line="480" w:lineRule="auto"/>
        <w:rPr>
          <w:rFonts w:ascii="Times New Roman" w:hAnsi="Times New Roman" w:cs="Times New Roman"/>
          <w:sz w:val="24"/>
          <w:szCs w:val="24"/>
        </w:rPr>
      </w:pPr>
      <w:r w:rsidRPr="007D2880">
        <w:rPr>
          <w:rFonts w:ascii="Times New Roman" w:hAnsi="Times New Roman" w:cs="Times New Roman"/>
          <w:sz w:val="24"/>
          <w:szCs w:val="24"/>
        </w:rPr>
        <w:t xml:space="preserve">Notice that there </w:t>
      </w:r>
      <w:del w:id="112" w:author="Sophie" w:date="2013-04-22T08:38:00Z">
        <w:r w:rsidRPr="007D2880" w:rsidDel="006907DF">
          <w:rPr>
            <w:rFonts w:ascii="Times New Roman" w:hAnsi="Times New Roman" w:cs="Times New Roman"/>
            <w:sz w:val="24"/>
            <w:szCs w:val="24"/>
          </w:rPr>
          <w:delText xml:space="preserve">have </w:delText>
        </w:r>
      </w:del>
      <w:ins w:id="113" w:author="Sophie" w:date="2013-04-22T08:38:00Z">
        <w:r w:rsidR="006907DF">
          <w:rPr>
            <w:rFonts w:ascii="Times New Roman" w:hAnsi="Times New Roman" w:cs="Times New Roman"/>
            <w:sz w:val="24"/>
            <w:szCs w:val="24"/>
          </w:rPr>
          <w:t>is</w:t>
        </w:r>
        <w:r w:rsidR="006907DF"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no “else if</w:t>
      </w:r>
      <w:ins w:id="114" w:author="Sophie" w:date="2013-04-22T08:38:00Z">
        <w:r w:rsidR="006907DF">
          <w:rPr>
            <w:rFonts w:ascii="Times New Roman" w:hAnsi="Times New Roman" w:cs="Times New Roman"/>
            <w:sz w:val="24"/>
            <w:szCs w:val="24"/>
          </w:rPr>
          <w:t>”</w:t>
        </w:r>
      </w:ins>
      <w:r w:rsidRPr="007D2880">
        <w:rPr>
          <w:rFonts w:ascii="Times New Roman" w:hAnsi="Times New Roman" w:cs="Times New Roman"/>
          <w:sz w:val="24"/>
          <w:szCs w:val="24"/>
        </w:rPr>
        <w:t xml:space="preserve"> statement in the fuzzy set</w:t>
      </w:r>
      <w:ins w:id="115" w:author="Sophie" w:date="2013-04-22T08:38:00Z">
        <w:r w:rsidR="006907DF">
          <w:rPr>
            <w:rFonts w:ascii="Times New Roman" w:hAnsi="Times New Roman" w:cs="Times New Roman"/>
            <w:sz w:val="24"/>
            <w:szCs w:val="24"/>
          </w:rPr>
          <w:t>.</w:t>
        </w:r>
      </w:ins>
      <w:del w:id="116" w:author="Sophie" w:date="2013-04-22T08:38:00Z">
        <w:r w:rsidRPr="007D2880" w:rsidDel="006907DF">
          <w:rPr>
            <w:rFonts w:ascii="Times New Roman" w:hAnsi="Times New Roman" w:cs="Times New Roman"/>
            <w:sz w:val="24"/>
            <w:szCs w:val="24"/>
          </w:rPr>
          <w:delText>,</w:delText>
        </w:r>
      </w:del>
      <w:ins w:id="117" w:author="Sophie" w:date="2013-04-22T08:38:00Z">
        <w:r w:rsidR="006907DF">
          <w:rPr>
            <w:rFonts w:ascii="Times New Roman" w:hAnsi="Times New Roman" w:cs="Times New Roman"/>
            <w:sz w:val="24"/>
            <w:szCs w:val="24"/>
          </w:rPr>
          <w:t xml:space="preserve"> This is</w:t>
        </w:r>
      </w:ins>
      <w:r w:rsidRPr="007D2880">
        <w:rPr>
          <w:rFonts w:ascii="Times New Roman" w:hAnsi="Times New Roman" w:cs="Times New Roman"/>
          <w:sz w:val="24"/>
          <w:szCs w:val="24"/>
        </w:rPr>
        <w:t xml:space="preserve"> because every statement in the fuzzy set should be active (if the argument is true). </w:t>
      </w:r>
      <w:del w:id="118" w:author="Sophie" w:date="2013-04-22T08:39:00Z">
        <w:r w:rsidRPr="007D2880" w:rsidDel="006907DF">
          <w:rPr>
            <w:rFonts w:ascii="Times New Roman" w:hAnsi="Times New Roman" w:cs="Times New Roman"/>
            <w:sz w:val="24"/>
            <w:szCs w:val="24"/>
          </w:rPr>
          <w:delText>The method to active</w:delText>
        </w:r>
      </w:del>
      <w:ins w:id="119" w:author="Sophie" w:date="2013-04-22T08:39:00Z">
        <w:r w:rsidR="006907DF">
          <w:rPr>
            <w:rFonts w:ascii="Times New Roman" w:hAnsi="Times New Roman" w:cs="Times New Roman"/>
            <w:sz w:val="24"/>
            <w:szCs w:val="24"/>
          </w:rPr>
          <w:t>To activate</w:t>
        </w:r>
      </w:ins>
      <w:r w:rsidRPr="007D2880">
        <w:rPr>
          <w:rFonts w:ascii="Times New Roman" w:hAnsi="Times New Roman" w:cs="Times New Roman"/>
          <w:sz w:val="24"/>
          <w:szCs w:val="24"/>
        </w:rPr>
        <w:t xml:space="preserve"> the fuzzy set</w:t>
      </w:r>
      <w:ins w:id="120" w:author="Sophie" w:date="2013-04-22T08:39:00Z">
        <w:r w:rsidR="006907DF">
          <w:rPr>
            <w:rFonts w:ascii="Times New Roman" w:hAnsi="Times New Roman" w:cs="Times New Roman"/>
            <w:sz w:val="24"/>
            <w:szCs w:val="24"/>
          </w:rPr>
          <w:t xml:space="preserve">, each fuzzy value must be given an action (e.g. MAX_BURN, NO_THRUST, </w:t>
        </w:r>
        <w:proofErr w:type="spellStart"/>
        <w:r w:rsidR="006907DF">
          <w:rPr>
            <w:rFonts w:ascii="Times New Roman" w:hAnsi="Times New Roman" w:cs="Times New Roman"/>
            <w:sz w:val="24"/>
            <w:szCs w:val="24"/>
          </w:rPr>
          <w:t>etc</w:t>
        </w:r>
        <w:proofErr w:type="spellEnd"/>
        <w:r w:rsidR="006907DF">
          <w:rPr>
            <w:rFonts w:ascii="Times New Roman" w:hAnsi="Times New Roman" w:cs="Times New Roman"/>
            <w:sz w:val="24"/>
            <w:szCs w:val="24"/>
          </w:rPr>
          <w:t>)</w:t>
        </w:r>
      </w:ins>
      <w:del w:id="121" w:author="Sophie" w:date="2013-04-22T08:40:00Z">
        <w:r w:rsidRPr="007D2880" w:rsidDel="006907DF">
          <w:rPr>
            <w:rFonts w:ascii="Times New Roman" w:hAnsi="Times New Roman" w:cs="Times New Roman"/>
            <w:sz w:val="24"/>
            <w:szCs w:val="24"/>
          </w:rPr>
          <w:delText xml:space="preserve"> is giving the fuzzy value to each actions (MAX_BURN, NO_THRUST…etc), </w:delText>
        </w:r>
      </w:del>
      <w:ins w:id="122" w:author="Sophie" w:date="2013-04-22T08:40:00Z">
        <w:r w:rsidR="006907DF">
          <w:rPr>
            <w:rFonts w:ascii="Times New Roman" w:hAnsi="Times New Roman" w:cs="Times New Roman"/>
            <w:sz w:val="24"/>
            <w:szCs w:val="24"/>
          </w:rPr>
          <w:t>. Also, the fuzzy logic usually uses</w:t>
        </w:r>
      </w:ins>
      <w:del w:id="123" w:author="Sophie" w:date="2013-04-22T08:40:00Z">
        <w:r w:rsidRPr="007D2880" w:rsidDel="006907DF">
          <w:rPr>
            <w:rFonts w:ascii="Times New Roman" w:hAnsi="Times New Roman" w:cs="Times New Roman"/>
            <w:sz w:val="24"/>
            <w:szCs w:val="24"/>
          </w:rPr>
          <w:delText>in the fuzzy logic usually use</w:delText>
        </w:r>
      </w:del>
      <w:r w:rsidRPr="007D2880">
        <w:rPr>
          <w:rFonts w:ascii="Times New Roman" w:hAnsi="Times New Roman" w:cs="Times New Roman"/>
          <w:sz w:val="24"/>
          <w:szCs w:val="24"/>
        </w:rPr>
        <w:t xml:space="preserve"> </w:t>
      </w:r>
      <w:proofErr w:type="gramStart"/>
      <w:r w:rsidRPr="007D2880">
        <w:rPr>
          <w:rFonts w:ascii="Times New Roman" w:hAnsi="Times New Roman" w:cs="Times New Roman"/>
          <w:sz w:val="24"/>
          <w:szCs w:val="24"/>
        </w:rPr>
        <w:t>max(</w:t>
      </w:r>
      <w:proofErr w:type="gramEnd"/>
      <w:r w:rsidRPr="007D2880">
        <w:rPr>
          <w:rFonts w:ascii="Times New Roman" w:hAnsi="Times New Roman" w:cs="Times New Roman"/>
          <w:sz w:val="24"/>
          <w:szCs w:val="24"/>
        </w:rPr>
        <w:t xml:space="preserve">value1, value2) </w:t>
      </w:r>
      <w:del w:id="124" w:author="Sophie" w:date="2013-04-22T08:40:00Z">
        <w:r w:rsidRPr="007D2880" w:rsidDel="006907DF">
          <w:rPr>
            <w:rFonts w:ascii="Times New Roman" w:hAnsi="Times New Roman" w:cs="Times New Roman"/>
            <w:sz w:val="24"/>
            <w:szCs w:val="24"/>
          </w:rPr>
          <w:delText xml:space="preserve">to </w:delText>
        </w:r>
      </w:del>
      <w:r w:rsidRPr="007D2880">
        <w:rPr>
          <w:rFonts w:ascii="Times New Roman" w:hAnsi="Times New Roman" w:cs="Times New Roman"/>
          <w:sz w:val="24"/>
          <w:szCs w:val="24"/>
        </w:rPr>
        <w:t>instead of OR</w:t>
      </w:r>
      <w:del w:id="125" w:author="Sophie" w:date="2013-04-22T08:41:00Z">
        <w:r w:rsidRPr="007D2880" w:rsidDel="006907DF">
          <w:rPr>
            <w:rFonts w:ascii="Times New Roman" w:hAnsi="Times New Roman" w:cs="Times New Roman"/>
            <w:sz w:val="24"/>
            <w:szCs w:val="24"/>
          </w:rPr>
          <w:delText>,</w:delText>
        </w:r>
      </w:del>
      <w:r w:rsidRPr="007D2880">
        <w:rPr>
          <w:rFonts w:ascii="Times New Roman" w:hAnsi="Times New Roman" w:cs="Times New Roman"/>
          <w:sz w:val="24"/>
          <w:szCs w:val="24"/>
        </w:rPr>
        <w:t xml:space="preserve"> </w:t>
      </w:r>
      <w:ins w:id="126" w:author="Sophie" w:date="2013-04-22T08:41:00Z">
        <w:r w:rsidR="006907DF">
          <w:rPr>
            <w:rFonts w:ascii="Times New Roman" w:hAnsi="Times New Roman" w:cs="Times New Roman"/>
            <w:sz w:val="24"/>
            <w:szCs w:val="24"/>
          </w:rPr>
          <w:t xml:space="preserve">and </w:t>
        </w:r>
      </w:ins>
      <w:r w:rsidRPr="007D2880">
        <w:rPr>
          <w:rFonts w:ascii="Times New Roman" w:hAnsi="Times New Roman" w:cs="Times New Roman"/>
          <w:sz w:val="24"/>
          <w:szCs w:val="24"/>
        </w:rPr>
        <w:t xml:space="preserve">min(value1, value2) for AND </w:t>
      </w:r>
      <w:ins w:id="127" w:author="Sophie" w:date="2013-04-22T08:41:00Z">
        <w:r w:rsidR="006907DF">
          <w:rPr>
            <w:rFonts w:ascii="Times New Roman" w:hAnsi="Times New Roman" w:cs="Times New Roman"/>
            <w:sz w:val="24"/>
            <w:szCs w:val="24"/>
          </w:rPr>
          <w:t xml:space="preserve">in order </w:t>
        </w:r>
      </w:ins>
      <w:r w:rsidRPr="007D2880">
        <w:rPr>
          <w:rFonts w:ascii="Times New Roman" w:hAnsi="Times New Roman" w:cs="Times New Roman"/>
          <w:sz w:val="24"/>
          <w:szCs w:val="24"/>
        </w:rPr>
        <w:t xml:space="preserve">to decide each actions’ weights. </w:t>
      </w:r>
      <w:del w:id="128" w:author="Sophie" w:date="2013-04-22T08:41:00Z">
        <w:r w:rsidRPr="007D2880" w:rsidDel="006907DF">
          <w:rPr>
            <w:rFonts w:ascii="Times New Roman" w:hAnsi="Times New Roman" w:cs="Times New Roman"/>
            <w:sz w:val="24"/>
            <w:szCs w:val="24"/>
          </w:rPr>
          <w:delText>Using an example to describe the fuzzy set will be</w:delText>
        </w:r>
      </w:del>
      <w:ins w:id="129" w:author="Sophie" w:date="2013-04-22T08:41:00Z">
        <w:r w:rsidR="006907DF">
          <w:rPr>
            <w:rFonts w:ascii="Times New Roman" w:hAnsi="Times New Roman" w:cs="Times New Roman"/>
            <w:sz w:val="24"/>
            <w:szCs w:val="24"/>
          </w:rPr>
          <w:t>An example of this fuzzy set is listed below</w:t>
        </w:r>
      </w:ins>
      <w:r w:rsidRPr="007D2880">
        <w:rPr>
          <w:rFonts w:ascii="Times New Roman" w:hAnsi="Times New Roman" w:cs="Times New Roman"/>
          <w:sz w:val="24"/>
          <w:szCs w:val="24"/>
        </w:rPr>
        <w:t>:</w:t>
      </w:r>
    </w:p>
    <w:p w:rsidR="007D2880" w:rsidRPr="007D2880" w:rsidRDefault="007D2880" w:rsidP="007D2880">
      <w:pPr>
        <w:pStyle w:val="NoSpacing"/>
        <w:rPr>
          <w:rFonts w:ascii="Times New Roman" w:hAnsi="Times New Roman" w:cs="Times New Roman"/>
          <w:sz w:val="24"/>
          <w:szCs w:val="24"/>
        </w:rPr>
      </w:pPr>
    </w:p>
    <w:p w:rsidR="007D2880" w:rsidRDefault="007D2880" w:rsidP="007D2880">
      <w:pPr>
        <w:spacing w:line="480" w:lineRule="auto"/>
        <w:jc w:val="center"/>
      </w:pPr>
      <w:r>
        <w:rPr>
          <w:noProof/>
        </w:rPr>
        <w:drawing>
          <wp:inline distT="0" distB="0" distL="0" distR="0" wp14:anchorId="3941F79B" wp14:editId="32C4B96B">
            <wp:extent cx="2015067" cy="769223"/>
            <wp:effectExtent l="0" t="0" r="0" b="0"/>
            <wp:docPr id="1" name="Picture 1" descr="Macintosh HD:Users:chishaung:Desktop:螢幕快照 2013-04-18 上午2.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螢幕快照 2013-04-18 上午2.51.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408" cy="769735"/>
                    </a:xfrm>
                    <a:prstGeom prst="rect">
                      <a:avLst/>
                    </a:prstGeom>
                    <a:noFill/>
                    <a:ln>
                      <a:noFill/>
                    </a:ln>
                  </pic:spPr>
                </pic:pic>
              </a:graphicData>
            </a:graphic>
          </wp:inline>
        </w:drawing>
      </w:r>
    </w:p>
    <w:p w:rsidR="007D2880" w:rsidRDefault="007D2880" w:rsidP="007D2880">
      <w:pPr>
        <w:spacing w:line="480" w:lineRule="auto"/>
        <w:jc w:val="center"/>
      </w:pPr>
      <w:r>
        <w:rPr>
          <w:noProof/>
        </w:rPr>
        <w:lastRenderedPageBreak/>
        <w:drawing>
          <wp:inline distT="0" distB="0" distL="0" distR="0" wp14:anchorId="5EE04B6A" wp14:editId="5DBA1C8A">
            <wp:extent cx="2008930" cy="812800"/>
            <wp:effectExtent l="0" t="0" r="0" b="0"/>
            <wp:docPr id="7" name="Picture 7" descr="Macintosh HD:Users:chishaung:Desktop:螢幕快照 2013-04-18 上午2.5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shaung:Desktop:螢幕快照 2013-04-18 上午2.53.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493" cy="813028"/>
                    </a:xfrm>
                    <a:prstGeom prst="rect">
                      <a:avLst/>
                    </a:prstGeom>
                    <a:noFill/>
                    <a:ln>
                      <a:noFill/>
                    </a:ln>
                  </pic:spPr>
                </pic:pic>
              </a:graphicData>
            </a:graphic>
          </wp:inline>
        </w:drawing>
      </w:r>
    </w:p>
    <w:p w:rsidR="007D2880" w:rsidRPr="007D2880" w:rsidRDefault="007D2880" w:rsidP="007D2880">
      <w:pPr>
        <w:pStyle w:val="NoSpacing"/>
        <w:jc w:val="center"/>
        <w:rPr>
          <w:rFonts w:ascii="Times New Roman" w:hAnsi="Times New Roman" w:cs="Times New Roman"/>
          <w:b/>
          <w:sz w:val="36"/>
          <w:szCs w:val="24"/>
        </w:rPr>
      </w:pPr>
      <w:proofErr w:type="spellStart"/>
      <w:r w:rsidRPr="007D2880">
        <w:rPr>
          <w:rFonts w:ascii="Times New Roman" w:hAnsi="Times New Roman" w:cs="Times New Roman"/>
          <w:b/>
          <w:sz w:val="36"/>
          <w:szCs w:val="24"/>
        </w:rPr>
        <w:t>Defuzzification</w:t>
      </w:r>
      <w:proofErr w:type="spellEnd"/>
    </w:p>
    <w:p w:rsidR="007D2880" w:rsidRDefault="007D2880" w:rsidP="007D2880">
      <w:pPr>
        <w:pStyle w:val="NoSpacing"/>
        <w:rPr>
          <w:rFonts w:ascii="Times New Roman" w:hAnsi="Times New Roman" w:cs="Times New Roman"/>
          <w:sz w:val="24"/>
          <w:szCs w:val="24"/>
          <w:lang w:eastAsia="zh-TW"/>
        </w:rPr>
      </w:pPr>
    </w:p>
    <w:p w:rsidR="007D2880" w:rsidRDefault="006907DF" w:rsidP="007D2880">
      <w:pPr>
        <w:pStyle w:val="NoSpacing"/>
        <w:spacing w:line="480" w:lineRule="auto"/>
        <w:ind w:firstLine="720"/>
      </w:pPr>
      <w:ins w:id="130" w:author="Sophie" w:date="2013-04-22T08:42:00Z">
        <w:r>
          <w:rPr>
            <w:rFonts w:ascii="Times New Roman" w:hAnsi="Times New Roman" w:cs="Times New Roman"/>
            <w:sz w:val="24"/>
            <w:szCs w:val="24"/>
            <w:lang w:eastAsia="zh-TW"/>
          </w:rPr>
          <w:t xml:space="preserve">After each action provides a fuzzy value, there are several ways to </w:t>
        </w:r>
        <w:proofErr w:type="spellStart"/>
        <w:r>
          <w:rPr>
            <w:rFonts w:ascii="Times New Roman" w:hAnsi="Times New Roman" w:cs="Times New Roman"/>
            <w:sz w:val="24"/>
            <w:szCs w:val="24"/>
            <w:lang w:eastAsia="zh-TW"/>
          </w:rPr>
          <w:t>defuzzify</w:t>
        </w:r>
        <w:proofErr w:type="spellEnd"/>
        <w:r>
          <w:rPr>
            <w:rFonts w:ascii="Times New Roman" w:hAnsi="Times New Roman" w:cs="Times New Roman"/>
            <w:sz w:val="24"/>
            <w:szCs w:val="24"/>
            <w:lang w:eastAsia="zh-TW"/>
          </w:rPr>
          <w:t xml:space="preserve"> them. </w:t>
        </w:r>
      </w:ins>
      <w:del w:id="131" w:author="Sophie" w:date="2013-04-22T08:43:00Z">
        <w:r w:rsidR="007D2880" w:rsidRPr="007D2880" w:rsidDel="006907DF">
          <w:rPr>
            <w:rFonts w:ascii="Times New Roman" w:hAnsi="Times New Roman" w:cs="Times New Roman"/>
            <w:sz w:val="24"/>
            <w:szCs w:val="24"/>
            <w:lang w:eastAsia="zh-TW"/>
          </w:rPr>
          <w:delText xml:space="preserve">After gives each actions a fuzzy value, there have several method to </w:delText>
        </w:r>
        <w:r w:rsidR="007D2880" w:rsidRPr="007D2880" w:rsidDel="006907DF">
          <w:rPr>
            <w:rFonts w:ascii="Times New Roman" w:hAnsi="Times New Roman" w:cs="Times New Roman"/>
            <w:sz w:val="24"/>
            <w:szCs w:val="24"/>
          </w:rPr>
          <w:delText xml:space="preserve">defuzzify these rules. </w:delText>
        </w:r>
      </w:del>
      <w:r w:rsidR="007D2880" w:rsidRPr="007D2880">
        <w:rPr>
          <w:rFonts w:ascii="Times New Roman" w:hAnsi="Times New Roman" w:cs="Times New Roman"/>
          <w:sz w:val="24"/>
          <w:szCs w:val="24"/>
        </w:rPr>
        <w:t>In this program</w:t>
      </w:r>
      <w:ins w:id="132" w:author="Sophie" w:date="2013-04-22T08:44:00Z">
        <w:r>
          <w:rPr>
            <w:rFonts w:ascii="Times New Roman" w:hAnsi="Times New Roman" w:cs="Times New Roman"/>
            <w:sz w:val="24"/>
            <w:szCs w:val="24"/>
          </w:rPr>
          <w:t>, it</w:t>
        </w:r>
      </w:ins>
      <w:r w:rsidR="007D2880" w:rsidRPr="007D2880">
        <w:rPr>
          <w:rFonts w:ascii="Times New Roman" w:hAnsi="Times New Roman" w:cs="Times New Roman"/>
          <w:sz w:val="24"/>
          <w:szCs w:val="24"/>
        </w:rPr>
        <w:t xml:space="preserve"> picks the most active rule to be the output. </w:t>
      </w:r>
      <w:del w:id="133" w:author="Sophie" w:date="2013-04-22T08:44:00Z">
        <w:r w:rsidR="007D2880" w:rsidRPr="007D2880" w:rsidDel="006907DF">
          <w:rPr>
            <w:rFonts w:ascii="Times New Roman" w:hAnsi="Times New Roman" w:cs="Times New Roman"/>
            <w:sz w:val="24"/>
            <w:szCs w:val="24"/>
          </w:rPr>
          <w:delText xml:space="preserve">An </w:delText>
        </w:r>
      </w:del>
      <w:commentRangeStart w:id="134"/>
      <w:ins w:id="135" w:author="Sophie" w:date="2013-04-22T08:44:00Z">
        <w:r>
          <w:rPr>
            <w:rFonts w:ascii="Times New Roman" w:hAnsi="Times New Roman" w:cs="Times New Roman"/>
            <w:sz w:val="24"/>
            <w:szCs w:val="24"/>
          </w:rPr>
          <w:t>For</w:t>
        </w:r>
        <w:r w:rsidRPr="007D2880">
          <w:rPr>
            <w:rFonts w:ascii="Times New Roman" w:hAnsi="Times New Roman" w:cs="Times New Roman"/>
            <w:sz w:val="24"/>
            <w:szCs w:val="24"/>
          </w:rPr>
          <w:t xml:space="preserve"> </w:t>
        </w:r>
      </w:ins>
      <w:r w:rsidR="007D2880" w:rsidRPr="007D2880">
        <w:rPr>
          <w:rFonts w:ascii="Times New Roman" w:hAnsi="Times New Roman" w:cs="Times New Roman"/>
          <w:sz w:val="24"/>
          <w:szCs w:val="24"/>
        </w:rPr>
        <w:t>example</w:t>
      </w:r>
      <w:ins w:id="136" w:author="Sophie" w:date="2013-04-22T08:44:00Z">
        <w:r>
          <w:rPr>
            <w:rFonts w:ascii="Times New Roman" w:hAnsi="Times New Roman" w:cs="Times New Roman"/>
            <w:sz w:val="24"/>
            <w:szCs w:val="24"/>
          </w:rPr>
          <w:t>,</w:t>
        </w:r>
      </w:ins>
      <w:r w:rsidR="007D2880" w:rsidRPr="007D2880">
        <w:rPr>
          <w:rFonts w:ascii="Times New Roman" w:hAnsi="Times New Roman" w:cs="Times New Roman"/>
          <w:sz w:val="24"/>
          <w:szCs w:val="24"/>
        </w:rPr>
        <w:t xml:space="preserve"> with burn, </w:t>
      </w:r>
      <w:del w:id="137" w:author="Sophie" w:date="2013-04-22T08:44:00Z">
        <w:r w:rsidR="007D2880" w:rsidRPr="007D2880" w:rsidDel="006907DF">
          <w:rPr>
            <w:rFonts w:ascii="Times New Roman" w:hAnsi="Times New Roman" w:cs="Times New Roman"/>
            <w:sz w:val="24"/>
            <w:szCs w:val="24"/>
          </w:rPr>
          <w:delText xml:space="preserve">in </w:delText>
        </w:r>
      </w:del>
      <w:r w:rsidR="007D2880" w:rsidRPr="007D2880">
        <w:rPr>
          <w:rFonts w:ascii="Times New Roman" w:hAnsi="Times New Roman" w:cs="Times New Roman"/>
          <w:sz w:val="24"/>
          <w:szCs w:val="24"/>
        </w:rPr>
        <w:t>the MAX_BURN, MED_BURN, NO_BURN both has the weights (fuzzy value), in case the program will pick the highest weight set to execute, the pseudo code lists below:</w:t>
      </w:r>
      <w:commentRangeEnd w:id="134"/>
      <w:r>
        <w:rPr>
          <w:rStyle w:val="CommentReference"/>
        </w:rPr>
        <w:commentReference w:id="134"/>
      </w:r>
    </w:p>
    <w:p w:rsidR="007D2880" w:rsidRPr="00411060" w:rsidRDefault="007D2880" w:rsidP="007D2880">
      <w:pPr>
        <w:pStyle w:val="BodyText"/>
        <w:spacing w:line="240" w:lineRule="auto"/>
        <w:rPr>
          <w:b/>
          <w:i/>
          <w:sz w:val="16"/>
          <w:szCs w:val="16"/>
        </w:rPr>
      </w:pPr>
      <w:r w:rsidRPr="00411060">
        <w:rPr>
          <w:b/>
          <w:i/>
          <w:sz w:val="16"/>
          <w:szCs w:val="16"/>
        </w:rPr>
        <w:t xml:space="preserve">If MAX_BURN &gt; MED_BURN and NO_BURN </w:t>
      </w:r>
      <w:proofErr w:type="gramStart"/>
      <w:r w:rsidRPr="00411060">
        <w:rPr>
          <w:b/>
          <w:i/>
          <w:sz w:val="16"/>
          <w:szCs w:val="16"/>
        </w:rPr>
        <w:t>then  BURN</w:t>
      </w:r>
      <w:proofErr w:type="gramEnd"/>
      <w:r w:rsidRPr="00411060">
        <w:rPr>
          <w:b/>
          <w:i/>
          <w:sz w:val="16"/>
          <w:szCs w:val="16"/>
        </w:rPr>
        <w:t xml:space="preserve"> = 3.0 </w:t>
      </w:r>
    </w:p>
    <w:p w:rsidR="007D2880" w:rsidRPr="00411060" w:rsidRDefault="007D2880" w:rsidP="007D2880">
      <w:pPr>
        <w:pStyle w:val="BodyText"/>
        <w:spacing w:line="240" w:lineRule="auto"/>
        <w:rPr>
          <w:b/>
          <w:i/>
          <w:sz w:val="16"/>
          <w:szCs w:val="16"/>
        </w:rPr>
      </w:pPr>
      <w:r w:rsidRPr="00411060">
        <w:rPr>
          <w:b/>
          <w:i/>
          <w:sz w:val="16"/>
          <w:szCs w:val="16"/>
        </w:rPr>
        <w:t xml:space="preserve">If MED_BURN &gt; MAX_BURN and NO_BURN </w:t>
      </w:r>
      <w:proofErr w:type="gramStart"/>
      <w:r w:rsidRPr="00411060">
        <w:rPr>
          <w:b/>
          <w:i/>
          <w:sz w:val="16"/>
          <w:szCs w:val="16"/>
        </w:rPr>
        <w:t>then  BURN</w:t>
      </w:r>
      <w:proofErr w:type="gramEnd"/>
      <w:r w:rsidRPr="00411060">
        <w:rPr>
          <w:b/>
          <w:i/>
          <w:sz w:val="16"/>
          <w:szCs w:val="16"/>
        </w:rPr>
        <w:t xml:space="preserve"> = 1.5</w:t>
      </w:r>
    </w:p>
    <w:p w:rsidR="007D2880" w:rsidRDefault="007D2880" w:rsidP="007D2880">
      <w:pPr>
        <w:pStyle w:val="BodyText"/>
        <w:spacing w:line="240" w:lineRule="auto"/>
        <w:rPr>
          <w:b/>
          <w:i/>
          <w:sz w:val="16"/>
          <w:szCs w:val="16"/>
        </w:rPr>
      </w:pPr>
      <w:r w:rsidRPr="00411060">
        <w:rPr>
          <w:b/>
          <w:i/>
          <w:sz w:val="16"/>
          <w:szCs w:val="16"/>
        </w:rPr>
        <w:t xml:space="preserve">If NO_BURN &gt; MED_BURN and MAX_BURN </w:t>
      </w:r>
      <w:proofErr w:type="gramStart"/>
      <w:r w:rsidRPr="00411060">
        <w:rPr>
          <w:b/>
          <w:i/>
          <w:sz w:val="16"/>
          <w:szCs w:val="16"/>
        </w:rPr>
        <w:t>then  BURN</w:t>
      </w:r>
      <w:proofErr w:type="gramEnd"/>
      <w:r w:rsidRPr="00411060">
        <w:rPr>
          <w:b/>
          <w:i/>
          <w:sz w:val="16"/>
          <w:szCs w:val="16"/>
        </w:rPr>
        <w:t xml:space="preserve"> = 0.0 </w:t>
      </w:r>
    </w:p>
    <w:p w:rsidR="007D2880" w:rsidRPr="007D2880" w:rsidRDefault="007D2880" w:rsidP="007D2880">
      <w:pPr>
        <w:pStyle w:val="NoSpacing"/>
        <w:rPr>
          <w:rFonts w:ascii="Times New Roman" w:hAnsi="Times New Roman" w:cs="Times New Roman"/>
          <w:sz w:val="24"/>
          <w:szCs w:val="24"/>
        </w:rPr>
      </w:pPr>
    </w:p>
    <w:p w:rsidR="007D2880" w:rsidRPr="007D2880" w:rsidRDefault="007D2880" w:rsidP="007D2880">
      <w:pPr>
        <w:pStyle w:val="NoSpacing"/>
        <w:spacing w:line="480" w:lineRule="auto"/>
        <w:rPr>
          <w:rFonts w:ascii="Times New Roman" w:hAnsi="Times New Roman" w:cs="Times New Roman"/>
          <w:sz w:val="24"/>
          <w:szCs w:val="24"/>
        </w:rPr>
      </w:pPr>
      <w:r w:rsidRPr="007D2880">
        <w:rPr>
          <w:rFonts w:ascii="Times New Roman" w:hAnsi="Times New Roman" w:cs="Times New Roman"/>
          <w:sz w:val="24"/>
          <w:szCs w:val="24"/>
        </w:rPr>
        <w:t xml:space="preserve">To be more </w:t>
      </w:r>
      <w:del w:id="138" w:author="Sophie" w:date="2013-04-22T08:46:00Z">
        <w:r w:rsidRPr="007D2880" w:rsidDel="006907DF">
          <w:rPr>
            <w:rFonts w:ascii="Times New Roman" w:hAnsi="Times New Roman" w:cs="Times New Roman"/>
            <w:sz w:val="24"/>
            <w:szCs w:val="24"/>
          </w:rPr>
          <w:delText>specifically</w:delText>
        </w:r>
      </w:del>
      <w:ins w:id="139" w:author="Sophie" w:date="2013-04-22T08:46:00Z">
        <w:r w:rsidR="006907DF">
          <w:rPr>
            <w:rFonts w:ascii="Times New Roman" w:hAnsi="Times New Roman" w:cs="Times New Roman"/>
            <w:sz w:val="24"/>
            <w:szCs w:val="24"/>
          </w:rPr>
          <w:t>specific</w:t>
        </w:r>
      </w:ins>
      <w:r w:rsidRPr="007D2880">
        <w:rPr>
          <w:rFonts w:ascii="Times New Roman" w:hAnsi="Times New Roman" w:cs="Times New Roman"/>
          <w:sz w:val="24"/>
          <w:szCs w:val="24"/>
        </w:rPr>
        <w:t xml:space="preserve">, </w:t>
      </w:r>
      <w:del w:id="140" w:author="Sophie" w:date="2013-04-22T08:47:00Z">
        <w:r w:rsidRPr="007D2880" w:rsidDel="006907DF">
          <w:rPr>
            <w:rFonts w:ascii="Times New Roman" w:hAnsi="Times New Roman" w:cs="Times New Roman"/>
            <w:sz w:val="24"/>
            <w:szCs w:val="24"/>
          </w:rPr>
          <w:delText>assume that when</w:delText>
        </w:r>
      </w:del>
      <w:ins w:id="141" w:author="Sophie" w:date="2013-04-22T08:47:00Z">
        <w:r w:rsidR="006907DF">
          <w:rPr>
            <w:rFonts w:ascii="Times New Roman" w:hAnsi="Times New Roman" w:cs="Times New Roman"/>
            <w:sz w:val="24"/>
            <w:szCs w:val="24"/>
          </w:rPr>
          <w:t>assuming</w:t>
        </w:r>
      </w:ins>
      <w:r w:rsidRPr="007D2880">
        <w:rPr>
          <w:rFonts w:ascii="Times New Roman" w:hAnsi="Times New Roman" w:cs="Times New Roman"/>
          <w:sz w:val="24"/>
          <w:szCs w:val="24"/>
        </w:rPr>
        <w:t xml:space="preserve"> the moon lander’s height is 10, the </w:t>
      </w:r>
      <w:proofErr w:type="spellStart"/>
      <w:r w:rsidRPr="007D2880">
        <w:rPr>
          <w:rFonts w:ascii="Times New Roman" w:hAnsi="Times New Roman" w:cs="Times New Roman"/>
          <w:sz w:val="24"/>
          <w:szCs w:val="24"/>
        </w:rPr>
        <w:t>fuzzy_value_low</w:t>
      </w:r>
      <w:proofErr w:type="spellEnd"/>
      <w:r w:rsidRPr="007D2880">
        <w:rPr>
          <w:rFonts w:ascii="Times New Roman" w:hAnsi="Times New Roman" w:cs="Times New Roman"/>
          <w:sz w:val="24"/>
          <w:szCs w:val="24"/>
        </w:rPr>
        <w:t xml:space="preserve"> is 1, </w:t>
      </w:r>
      <w:proofErr w:type="spellStart"/>
      <w:r w:rsidRPr="007D2880">
        <w:rPr>
          <w:rFonts w:ascii="Times New Roman" w:hAnsi="Times New Roman" w:cs="Times New Roman"/>
          <w:sz w:val="24"/>
          <w:szCs w:val="24"/>
        </w:rPr>
        <w:t>fuzzy_value_med</w:t>
      </w:r>
      <w:proofErr w:type="spellEnd"/>
      <w:r w:rsidRPr="007D2880">
        <w:rPr>
          <w:rFonts w:ascii="Times New Roman" w:hAnsi="Times New Roman" w:cs="Times New Roman"/>
          <w:sz w:val="24"/>
          <w:szCs w:val="24"/>
        </w:rPr>
        <w:t xml:space="preserve"> is 0, </w:t>
      </w:r>
      <w:proofErr w:type="spellStart"/>
      <w:proofErr w:type="gramStart"/>
      <w:r w:rsidRPr="007D2880">
        <w:rPr>
          <w:rFonts w:ascii="Times New Roman" w:hAnsi="Times New Roman" w:cs="Times New Roman"/>
          <w:sz w:val="24"/>
          <w:szCs w:val="24"/>
        </w:rPr>
        <w:t>fuzzy</w:t>
      </w:r>
      <w:proofErr w:type="gramEnd"/>
      <w:r w:rsidRPr="007D2880">
        <w:rPr>
          <w:rFonts w:ascii="Times New Roman" w:hAnsi="Times New Roman" w:cs="Times New Roman"/>
          <w:sz w:val="24"/>
          <w:szCs w:val="24"/>
        </w:rPr>
        <w:t>_value_high</w:t>
      </w:r>
      <w:proofErr w:type="spellEnd"/>
      <w:r w:rsidRPr="007D2880">
        <w:rPr>
          <w:rFonts w:ascii="Times New Roman" w:hAnsi="Times New Roman" w:cs="Times New Roman"/>
          <w:sz w:val="24"/>
          <w:szCs w:val="24"/>
        </w:rPr>
        <w:t xml:space="preserve"> is 0</w:t>
      </w:r>
      <w:del w:id="142" w:author="Sophie" w:date="2013-04-22T08:47:00Z">
        <w:r w:rsidRPr="007D2880" w:rsidDel="003D2225">
          <w:rPr>
            <w:rFonts w:ascii="Times New Roman" w:hAnsi="Times New Roman" w:cs="Times New Roman"/>
            <w:sz w:val="24"/>
            <w:szCs w:val="24"/>
          </w:rPr>
          <w:delText xml:space="preserve">, to </w:delText>
        </w:r>
      </w:del>
      <w:ins w:id="143" w:author="Sophie" w:date="2013-04-22T08:47:00Z">
        <w:r w:rsidR="003D2225">
          <w:rPr>
            <w:rFonts w:ascii="Times New Roman" w:hAnsi="Times New Roman" w:cs="Times New Roman"/>
            <w:sz w:val="24"/>
            <w:szCs w:val="24"/>
          </w:rPr>
          <w:t xml:space="preserve">. </w:t>
        </w:r>
        <w:commentRangeStart w:id="144"/>
        <w:r w:rsidR="003D2225">
          <w:rPr>
            <w:rFonts w:ascii="Times New Roman" w:hAnsi="Times New Roman" w:cs="Times New Roman"/>
            <w:sz w:val="24"/>
            <w:szCs w:val="24"/>
          </w:rPr>
          <w:t xml:space="preserve">To </w:t>
        </w:r>
      </w:ins>
      <w:r w:rsidRPr="007D2880">
        <w:rPr>
          <w:rFonts w:ascii="Times New Roman" w:hAnsi="Times New Roman" w:cs="Times New Roman"/>
          <w:sz w:val="24"/>
          <w:szCs w:val="24"/>
        </w:rPr>
        <w:t xml:space="preserve">compare with the fuzzy value can </w:t>
      </w:r>
      <w:commentRangeStart w:id="145"/>
      <w:r w:rsidRPr="007D2880">
        <w:rPr>
          <w:rFonts w:ascii="Times New Roman" w:hAnsi="Times New Roman" w:cs="Times New Roman"/>
          <w:sz w:val="24"/>
          <w:szCs w:val="24"/>
        </w:rPr>
        <w:t xml:space="preserve">active </w:t>
      </w:r>
      <w:commentRangeEnd w:id="145"/>
      <w:r w:rsidR="003D2225">
        <w:rPr>
          <w:rStyle w:val="CommentReference"/>
        </w:rPr>
        <w:commentReference w:id="145"/>
      </w:r>
      <w:r w:rsidRPr="007D2880">
        <w:rPr>
          <w:rFonts w:ascii="Times New Roman" w:hAnsi="Times New Roman" w:cs="Times New Roman"/>
          <w:sz w:val="24"/>
          <w:szCs w:val="24"/>
        </w:rPr>
        <w:t>the fuzzy rule has weight as MAX_BURN = 1, MED_BURN = 0, NO_BURN = 0, the last step will pick the most weight action MAX_BURN, and give the output as 3.0 to control the lander every time to update the height.</w:t>
      </w:r>
      <w:commentRangeEnd w:id="144"/>
      <w:r w:rsidR="003D2225">
        <w:rPr>
          <w:rStyle w:val="CommentReference"/>
        </w:rPr>
        <w:commentReference w:id="144"/>
      </w:r>
    </w:p>
    <w:p w:rsidR="007D2880" w:rsidRPr="007D2880" w:rsidRDefault="007D2880" w:rsidP="007D2880">
      <w:pPr>
        <w:pStyle w:val="NoSpacing"/>
        <w:rPr>
          <w:rFonts w:ascii="Times New Roman" w:hAnsi="Times New Roman" w:cs="Times New Roman"/>
          <w:sz w:val="24"/>
          <w:szCs w:val="24"/>
        </w:rPr>
      </w:pPr>
      <w:r w:rsidRPr="007D2880">
        <w:rPr>
          <w:rFonts w:ascii="Times New Roman" w:hAnsi="Times New Roman" w:cs="Times New Roman"/>
          <w:sz w:val="24"/>
          <w:szCs w:val="24"/>
        </w:rPr>
        <w:tab/>
      </w:r>
    </w:p>
    <w:p w:rsidR="007D2880" w:rsidRPr="007D2880" w:rsidRDefault="007D2880" w:rsidP="007D2880">
      <w:pPr>
        <w:pStyle w:val="NoSpacing"/>
        <w:spacing w:line="480" w:lineRule="auto"/>
        <w:jc w:val="center"/>
        <w:rPr>
          <w:rFonts w:ascii="Times New Roman" w:hAnsi="Times New Roman" w:cs="Times New Roman"/>
          <w:b/>
          <w:sz w:val="36"/>
          <w:szCs w:val="24"/>
        </w:rPr>
      </w:pPr>
      <w:r w:rsidRPr="007D2880">
        <w:rPr>
          <w:rFonts w:ascii="Times New Roman" w:hAnsi="Times New Roman" w:cs="Times New Roman"/>
          <w:b/>
          <w:sz w:val="36"/>
          <w:szCs w:val="24"/>
        </w:rPr>
        <w:t>Result</w:t>
      </w:r>
    </w:p>
    <w:p w:rsidR="007D2880" w:rsidRPr="007D2880" w:rsidRDefault="007D2880" w:rsidP="007D2880">
      <w:pPr>
        <w:pStyle w:val="NoSpacing"/>
        <w:spacing w:line="480" w:lineRule="auto"/>
        <w:rPr>
          <w:rFonts w:ascii="Times New Roman" w:hAnsi="Times New Roman" w:cs="Times New Roman"/>
          <w:sz w:val="24"/>
          <w:szCs w:val="24"/>
        </w:rPr>
      </w:pPr>
      <w:r w:rsidRPr="007D2880">
        <w:rPr>
          <w:rFonts w:ascii="Times New Roman" w:hAnsi="Times New Roman" w:cs="Times New Roman"/>
          <w:sz w:val="24"/>
          <w:szCs w:val="24"/>
        </w:rPr>
        <w:t xml:space="preserve">The program has been tested </w:t>
      </w:r>
      <w:del w:id="146" w:author="Sophie" w:date="2013-04-22T08:49:00Z">
        <w:r w:rsidRPr="007D2880" w:rsidDel="003D2225">
          <w:rPr>
            <w:rFonts w:ascii="Times New Roman" w:hAnsi="Times New Roman" w:cs="Times New Roman"/>
            <w:sz w:val="24"/>
            <w:szCs w:val="24"/>
          </w:rPr>
          <w:delText xml:space="preserve">for </w:delText>
        </w:r>
      </w:del>
      <w:r w:rsidRPr="007D2880">
        <w:rPr>
          <w:rFonts w:ascii="Times New Roman" w:hAnsi="Times New Roman" w:cs="Times New Roman"/>
          <w:sz w:val="24"/>
          <w:szCs w:val="24"/>
        </w:rPr>
        <w:t>10000 times in each different setting</w:t>
      </w:r>
      <w:del w:id="147" w:author="Sophie" w:date="2013-04-22T08:49:00Z">
        <w:r w:rsidRPr="007D2880" w:rsidDel="003D2225">
          <w:rPr>
            <w:rFonts w:ascii="Times New Roman" w:hAnsi="Times New Roman" w:cs="Times New Roman"/>
            <w:sz w:val="24"/>
            <w:szCs w:val="24"/>
          </w:rPr>
          <w:delText>,</w:delText>
        </w:r>
      </w:del>
      <w:ins w:id="148" w:author="Sophie" w:date="2013-04-22T08:49:00Z">
        <w:r w:rsidR="003D2225">
          <w:rPr>
            <w:rFonts w:ascii="Times New Roman" w:hAnsi="Times New Roman" w:cs="Times New Roman"/>
            <w:sz w:val="24"/>
            <w:szCs w:val="24"/>
          </w:rPr>
          <w:t>. The</w:t>
        </w:r>
      </w:ins>
      <w:del w:id="149" w:author="Sophie" w:date="2013-04-22T08:49:00Z">
        <w:r w:rsidRPr="007D2880" w:rsidDel="003D2225">
          <w:rPr>
            <w:rFonts w:ascii="Times New Roman" w:hAnsi="Times New Roman" w:cs="Times New Roman"/>
            <w:sz w:val="24"/>
            <w:szCs w:val="24"/>
          </w:rPr>
          <w:delText xml:space="preserve"> the</w:delText>
        </w:r>
      </w:del>
      <w:r w:rsidRPr="007D2880">
        <w:rPr>
          <w:rFonts w:ascii="Times New Roman" w:hAnsi="Times New Roman" w:cs="Times New Roman"/>
          <w:sz w:val="24"/>
          <w:szCs w:val="24"/>
        </w:rPr>
        <w:t xml:space="preserve"> sample output </w:t>
      </w:r>
      <w:ins w:id="150" w:author="Sophie" w:date="2013-04-22T08:49:00Z">
        <w:r w:rsidR="003D2225">
          <w:rPr>
            <w:rFonts w:ascii="Times New Roman" w:hAnsi="Times New Roman" w:cs="Times New Roman"/>
            <w:sz w:val="24"/>
            <w:szCs w:val="24"/>
          </w:rPr>
          <w:t xml:space="preserve">is listed </w:t>
        </w:r>
      </w:ins>
      <w:del w:id="151" w:author="Sophie" w:date="2013-04-22T08:49:00Z">
        <w:r w:rsidRPr="007D2880" w:rsidDel="003D2225">
          <w:rPr>
            <w:rFonts w:ascii="Times New Roman" w:hAnsi="Times New Roman" w:cs="Times New Roman"/>
            <w:sz w:val="24"/>
            <w:szCs w:val="24"/>
          </w:rPr>
          <w:delText xml:space="preserve">lists </w:delText>
        </w:r>
      </w:del>
      <w:r w:rsidRPr="007D2880">
        <w:rPr>
          <w:rFonts w:ascii="Times New Roman" w:hAnsi="Times New Roman" w:cs="Times New Roman"/>
          <w:sz w:val="24"/>
          <w:szCs w:val="24"/>
        </w:rPr>
        <w:t>below:</w:t>
      </w:r>
    </w:p>
    <w:tbl>
      <w:tblPr>
        <w:tblStyle w:val="TableGrid"/>
        <w:tblW w:w="0" w:type="auto"/>
        <w:tblLook w:val="04A0" w:firstRow="1" w:lastRow="0" w:firstColumn="1" w:lastColumn="0" w:noHBand="0" w:noVBand="1"/>
      </w:tblPr>
      <w:tblGrid>
        <w:gridCol w:w="1359"/>
        <w:gridCol w:w="1442"/>
        <w:gridCol w:w="1442"/>
        <w:gridCol w:w="1442"/>
        <w:gridCol w:w="1442"/>
        <w:gridCol w:w="1442"/>
        <w:gridCol w:w="1007"/>
      </w:tblGrid>
      <w:tr w:rsidR="007D2880" w:rsidRPr="007D2880" w:rsidTr="00B11FEE">
        <w:tc>
          <w:tcPr>
            <w:tcW w:w="1507" w:type="dxa"/>
          </w:tcPr>
          <w:p w:rsidR="007D2880" w:rsidRPr="007D2880" w:rsidRDefault="007D2880" w:rsidP="006907DF">
            <w:pPr>
              <w:pStyle w:val="NoSpacing"/>
            </w:pPr>
          </w:p>
          <w:p w:rsidR="007D2880" w:rsidRPr="007D2880" w:rsidRDefault="007D2880" w:rsidP="006907DF">
            <w:pPr>
              <w:pStyle w:val="NoSpacing"/>
            </w:pPr>
            <w:r w:rsidRPr="007D2880">
              <w:t>(Success / Crash)</w:t>
            </w:r>
          </w:p>
        </w:tc>
        <w:tc>
          <w:tcPr>
            <w:tcW w:w="1354" w:type="dxa"/>
          </w:tcPr>
          <w:p w:rsidR="007D2880" w:rsidRPr="007D2880" w:rsidRDefault="007D2880" w:rsidP="006907DF">
            <w:pPr>
              <w:pStyle w:val="NoSpacing"/>
            </w:pPr>
            <w:r w:rsidRPr="007D2880">
              <w:t>Only Thrust</w:t>
            </w:r>
          </w:p>
          <w:p w:rsidR="007D2880" w:rsidRPr="007D2880" w:rsidRDefault="007D2880" w:rsidP="006907DF">
            <w:pPr>
              <w:pStyle w:val="NoSpacing"/>
            </w:pPr>
            <w:r w:rsidRPr="007D2880">
              <w:t>Acceleration 1</w:t>
            </w:r>
          </w:p>
        </w:tc>
        <w:tc>
          <w:tcPr>
            <w:tcW w:w="1354" w:type="dxa"/>
          </w:tcPr>
          <w:p w:rsidR="007D2880" w:rsidRPr="007D2880" w:rsidRDefault="007D2880" w:rsidP="006907DF">
            <w:pPr>
              <w:pStyle w:val="NoSpacing"/>
            </w:pPr>
            <w:r w:rsidRPr="007D2880">
              <w:t>Only Burn</w:t>
            </w:r>
          </w:p>
          <w:p w:rsidR="007D2880" w:rsidRPr="007D2880" w:rsidRDefault="007D2880" w:rsidP="006907DF">
            <w:pPr>
              <w:pStyle w:val="NoSpacing"/>
            </w:pPr>
            <w:r w:rsidRPr="007D2880">
              <w:t>Acceleration 1</w:t>
            </w:r>
          </w:p>
        </w:tc>
        <w:tc>
          <w:tcPr>
            <w:tcW w:w="1354" w:type="dxa"/>
          </w:tcPr>
          <w:p w:rsidR="007D2880" w:rsidRPr="007D2880" w:rsidRDefault="007D2880" w:rsidP="006907DF">
            <w:pPr>
              <w:pStyle w:val="NoSpacing"/>
            </w:pPr>
            <w:r w:rsidRPr="007D2880">
              <w:t>Thrust + Burn</w:t>
            </w:r>
          </w:p>
          <w:p w:rsidR="007D2880" w:rsidRPr="007D2880" w:rsidRDefault="007D2880" w:rsidP="006907DF">
            <w:pPr>
              <w:pStyle w:val="NoSpacing"/>
            </w:pPr>
            <w:r w:rsidRPr="007D2880">
              <w:t>Acceleration 1</w:t>
            </w:r>
          </w:p>
        </w:tc>
        <w:tc>
          <w:tcPr>
            <w:tcW w:w="1354" w:type="dxa"/>
          </w:tcPr>
          <w:p w:rsidR="007D2880" w:rsidRPr="007D2880" w:rsidRDefault="007D2880" w:rsidP="006907DF">
            <w:pPr>
              <w:pStyle w:val="NoSpacing"/>
            </w:pPr>
            <w:r w:rsidRPr="007D2880">
              <w:t>Thrust + Burn</w:t>
            </w:r>
          </w:p>
          <w:p w:rsidR="007D2880" w:rsidRPr="007D2880" w:rsidRDefault="007D2880" w:rsidP="006907DF">
            <w:pPr>
              <w:pStyle w:val="NoSpacing"/>
            </w:pPr>
            <w:r w:rsidRPr="007D2880">
              <w:t>Acceleration 2</w:t>
            </w:r>
          </w:p>
        </w:tc>
        <w:tc>
          <w:tcPr>
            <w:tcW w:w="1354" w:type="dxa"/>
          </w:tcPr>
          <w:p w:rsidR="007D2880" w:rsidRPr="007D2880" w:rsidRDefault="007D2880" w:rsidP="006907DF">
            <w:pPr>
              <w:pStyle w:val="NoSpacing"/>
            </w:pPr>
            <w:r w:rsidRPr="007D2880">
              <w:t>Thrust + Burn</w:t>
            </w:r>
          </w:p>
          <w:p w:rsidR="007D2880" w:rsidRPr="007D2880" w:rsidRDefault="007D2880" w:rsidP="006907DF">
            <w:pPr>
              <w:pStyle w:val="NoSpacing"/>
            </w:pPr>
            <w:r w:rsidRPr="007D2880">
              <w:t>Acceleration 3</w:t>
            </w:r>
          </w:p>
        </w:tc>
        <w:tc>
          <w:tcPr>
            <w:tcW w:w="1299" w:type="dxa"/>
          </w:tcPr>
          <w:p w:rsidR="007D2880" w:rsidRPr="007D2880" w:rsidRDefault="007D2880" w:rsidP="006907DF">
            <w:pPr>
              <w:pStyle w:val="NoSpacing"/>
            </w:pPr>
            <w:r w:rsidRPr="007D2880">
              <w:t xml:space="preserve">Extra values and sets </w:t>
            </w:r>
          </w:p>
        </w:tc>
      </w:tr>
      <w:tr w:rsidR="007D2880" w:rsidRPr="007D2880" w:rsidTr="00B11FEE">
        <w:tc>
          <w:tcPr>
            <w:tcW w:w="1507" w:type="dxa"/>
          </w:tcPr>
          <w:p w:rsidR="007D2880" w:rsidRPr="007D2880" w:rsidRDefault="007D2880" w:rsidP="006907DF">
            <w:pPr>
              <w:pStyle w:val="NoSpacing"/>
            </w:pPr>
            <w:r w:rsidRPr="007D2880">
              <w:t>First test</w:t>
            </w:r>
          </w:p>
        </w:tc>
        <w:tc>
          <w:tcPr>
            <w:tcW w:w="1354" w:type="dxa"/>
          </w:tcPr>
          <w:p w:rsidR="007D2880" w:rsidRPr="007D2880" w:rsidRDefault="007D2880" w:rsidP="006907DF">
            <w:pPr>
              <w:pStyle w:val="NoSpacing"/>
            </w:pPr>
            <w:r w:rsidRPr="007D2880">
              <w:t>3933 / 6067</w:t>
            </w:r>
          </w:p>
        </w:tc>
        <w:tc>
          <w:tcPr>
            <w:tcW w:w="1354" w:type="dxa"/>
          </w:tcPr>
          <w:p w:rsidR="007D2880" w:rsidRPr="007D2880" w:rsidRDefault="007D2880" w:rsidP="006907DF">
            <w:pPr>
              <w:pStyle w:val="NoSpacing"/>
            </w:pPr>
            <w:r w:rsidRPr="007D2880">
              <w:t>10000 / 0</w:t>
            </w:r>
          </w:p>
        </w:tc>
        <w:tc>
          <w:tcPr>
            <w:tcW w:w="1354" w:type="dxa"/>
          </w:tcPr>
          <w:p w:rsidR="007D2880" w:rsidRPr="007D2880" w:rsidRDefault="007D2880" w:rsidP="006907DF">
            <w:pPr>
              <w:pStyle w:val="NoSpacing"/>
            </w:pPr>
            <w:r w:rsidRPr="007D2880">
              <w:t>5810 / 4190</w:t>
            </w:r>
          </w:p>
        </w:tc>
        <w:tc>
          <w:tcPr>
            <w:tcW w:w="1354" w:type="dxa"/>
          </w:tcPr>
          <w:p w:rsidR="007D2880" w:rsidRPr="007D2880" w:rsidRDefault="007D2880" w:rsidP="006907DF">
            <w:pPr>
              <w:pStyle w:val="NoSpacing"/>
            </w:pPr>
            <w:r w:rsidRPr="007D2880">
              <w:t>867 / 9133</w:t>
            </w:r>
          </w:p>
        </w:tc>
        <w:tc>
          <w:tcPr>
            <w:tcW w:w="1354" w:type="dxa"/>
          </w:tcPr>
          <w:p w:rsidR="007D2880" w:rsidRPr="007D2880" w:rsidRDefault="007D2880" w:rsidP="006907DF">
            <w:pPr>
              <w:pStyle w:val="NoSpacing"/>
            </w:pPr>
            <w:r w:rsidRPr="007D2880">
              <w:t>0 / 10000</w:t>
            </w:r>
          </w:p>
        </w:tc>
        <w:tc>
          <w:tcPr>
            <w:tcW w:w="1299" w:type="dxa"/>
          </w:tcPr>
          <w:p w:rsidR="007D2880" w:rsidRPr="007D2880" w:rsidRDefault="007D2880" w:rsidP="006907DF">
            <w:pPr>
              <w:pStyle w:val="NoSpacing"/>
            </w:pPr>
          </w:p>
        </w:tc>
      </w:tr>
      <w:tr w:rsidR="007D2880" w:rsidRPr="007D2880" w:rsidTr="00B11FEE">
        <w:tc>
          <w:tcPr>
            <w:tcW w:w="1507" w:type="dxa"/>
          </w:tcPr>
          <w:p w:rsidR="007D2880" w:rsidRPr="007D2880" w:rsidRDefault="007D2880" w:rsidP="006907DF">
            <w:pPr>
              <w:pStyle w:val="NoSpacing"/>
            </w:pPr>
            <w:r w:rsidRPr="007D2880">
              <w:t>Second test</w:t>
            </w:r>
          </w:p>
        </w:tc>
        <w:tc>
          <w:tcPr>
            <w:tcW w:w="1354" w:type="dxa"/>
          </w:tcPr>
          <w:p w:rsidR="007D2880" w:rsidRPr="007D2880" w:rsidRDefault="007D2880" w:rsidP="006907DF">
            <w:pPr>
              <w:pStyle w:val="NoSpacing"/>
            </w:pPr>
            <w:r w:rsidRPr="007D2880">
              <w:t>4897 / 5103</w:t>
            </w:r>
          </w:p>
        </w:tc>
        <w:tc>
          <w:tcPr>
            <w:tcW w:w="1354" w:type="dxa"/>
          </w:tcPr>
          <w:p w:rsidR="007D2880" w:rsidRPr="007D2880" w:rsidRDefault="007D2880" w:rsidP="006907DF">
            <w:pPr>
              <w:pStyle w:val="NoSpacing"/>
            </w:pPr>
            <w:r w:rsidRPr="007D2880">
              <w:t>9167 / 833</w:t>
            </w:r>
          </w:p>
        </w:tc>
        <w:tc>
          <w:tcPr>
            <w:tcW w:w="1354" w:type="dxa"/>
          </w:tcPr>
          <w:p w:rsidR="007D2880" w:rsidRPr="007D2880" w:rsidRDefault="007D2880" w:rsidP="006907DF">
            <w:pPr>
              <w:pStyle w:val="NoSpacing"/>
            </w:pPr>
            <w:r w:rsidRPr="007D2880">
              <w:t>5619 / 4381</w:t>
            </w:r>
          </w:p>
        </w:tc>
        <w:tc>
          <w:tcPr>
            <w:tcW w:w="1354" w:type="dxa"/>
          </w:tcPr>
          <w:p w:rsidR="007D2880" w:rsidRPr="007D2880" w:rsidRDefault="007D2880" w:rsidP="006907DF">
            <w:pPr>
              <w:pStyle w:val="NoSpacing"/>
            </w:pPr>
            <w:r w:rsidRPr="007D2880">
              <w:t>412 / 9588</w:t>
            </w:r>
          </w:p>
        </w:tc>
        <w:tc>
          <w:tcPr>
            <w:tcW w:w="1354" w:type="dxa"/>
          </w:tcPr>
          <w:p w:rsidR="007D2880" w:rsidRPr="007D2880" w:rsidRDefault="007D2880" w:rsidP="006907DF">
            <w:pPr>
              <w:pStyle w:val="NoSpacing"/>
            </w:pPr>
            <w:r w:rsidRPr="007D2880">
              <w:t>0 / 10000</w:t>
            </w:r>
          </w:p>
        </w:tc>
        <w:tc>
          <w:tcPr>
            <w:tcW w:w="1299" w:type="dxa"/>
          </w:tcPr>
          <w:p w:rsidR="007D2880" w:rsidRPr="007D2880" w:rsidRDefault="007D2880" w:rsidP="006907DF">
            <w:pPr>
              <w:pStyle w:val="NoSpacing"/>
            </w:pPr>
          </w:p>
        </w:tc>
      </w:tr>
      <w:tr w:rsidR="007D2880" w:rsidRPr="007D2880" w:rsidTr="00B11FEE">
        <w:tc>
          <w:tcPr>
            <w:tcW w:w="1507" w:type="dxa"/>
          </w:tcPr>
          <w:p w:rsidR="007D2880" w:rsidRPr="007D2880" w:rsidRDefault="007D2880" w:rsidP="006907DF">
            <w:pPr>
              <w:pStyle w:val="NoSpacing"/>
            </w:pPr>
            <w:r w:rsidRPr="007D2880">
              <w:lastRenderedPageBreak/>
              <w:t>Percentage</w:t>
            </w:r>
          </w:p>
        </w:tc>
        <w:tc>
          <w:tcPr>
            <w:tcW w:w="1354" w:type="dxa"/>
          </w:tcPr>
          <w:p w:rsidR="007D2880" w:rsidRPr="007D2880" w:rsidRDefault="007D2880" w:rsidP="006907DF">
            <w:pPr>
              <w:pStyle w:val="NoSpacing"/>
            </w:pPr>
            <w:r w:rsidRPr="007D2880">
              <w:t>44%</w:t>
            </w:r>
          </w:p>
        </w:tc>
        <w:tc>
          <w:tcPr>
            <w:tcW w:w="1354" w:type="dxa"/>
          </w:tcPr>
          <w:p w:rsidR="007D2880" w:rsidRPr="007D2880" w:rsidRDefault="007D2880" w:rsidP="006907DF">
            <w:pPr>
              <w:pStyle w:val="NoSpacing"/>
            </w:pPr>
            <w:r w:rsidRPr="007D2880">
              <w:t>95%</w:t>
            </w:r>
          </w:p>
        </w:tc>
        <w:tc>
          <w:tcPr>
            <w:tcW w:w="1354" w:type="dxa"/>
          </w:tcPr>
          <w:p w:rsidR="007D2880" w:rsidRPr="007D2880" w:rsidRDefault="007D2880" w:rsidP="006907DF">
            <w:pPr>
              <w:pStyle w:val="NoSpacing"/>
            </w:pPr>
            <w:r w:rsidRPr="007D2880">
              <w:t>57%</w:t>
            </w:r>
          </w:p>
        </w:tc>
        <w:tc>
          <w:tcPr>
            <w:tcW w:w="1354" w:type="dxa"/>
          </w:tcPr>
          <w:p w:rsidR="007D2880" w:rsidRPr="007D2880" w:rsidRDefault="007D2880" w:rsidP="006907DF">
            <w:pPr>
              <w:pStyle w:val="NoSpacing"/>
            </w:pPr>
            <w:r w:rsidRPr="007D2880">
              <w:t>6%</w:t>
            </w:r>
          </w:p>
        </w:tc>
        <w:tc>
          <w:tcPr>
            <w:tcW w:w="1354" w:type="dxa"/>
          </w:tcPr>
          <w:p w:rsidR="007D2880" w:rsidRPr="007D2880" w:rsidRDefault="007D2880" w:rsidP="006907DF">
            <w:pPr>
              <w:pStyle w:val="NoSpacing"/>
            </w:pPr>
            <w:r w:rsidRPr="007D2880">
              <w:t>0%</w:t>
            </w:r>
          </w:p>
        </w:tc>
        <w:tc>
          <w:tcPr>
            <w:tcW w:w="1299" w:type="dxa"/>
          </w:tcPr>
          <w:p w:rsidR="007D2880" w:rsidRPr="007D2880" w:rsidRDefault="007D2880" w:rsidP="006907DF">
            <w:pPr>
              <w:pStyle w:val="NoSpacing"/>
            </w:pPr>
          </w:p>
        </w:tc>
      </w:tr>
    </w:tbl>
    <w:p w:rsidR="007D2880" w:rsidRPr="007D2880" w:rsidRDefault="007D2880" w:rsidP="007D2880">
      <w:pPr>
        <w:pStyle w:val="NoSpacing"/>
        <w:spacing w:line="480" w:lineRule="auto"/>
        <w:rPr>
          <w:rFonts w:ascii="Times New Roman" w:hAnsi="Times New Roman" w:cs="Times New Roman"/>
          <w:sz w:val="24"/>
          <w:szCs w:val="24"/>
        </w:rPr>
      </w:pPr>
    </w:p>
    <w:p w:rsidR="007D2880" w:rsidRPr="007D2880" w:rsidRDefault="007D2880" w:rsidP="007D2880">
      <w:pPr>
        <w:pStyle w:val="NoSpacing"/>
        <w:spacing w:line="480" w:lineRule="auto"/>
        <w:rPr>
          <w:rFonts w:ascii="Times New Roman" w:hAnsi="Times New Roman" w:cs="Times New Roman"/>
          <w:sz w:val="24"/>
          <w:szCs w:val="24"/>
        </w:rPr>
      </w:pPr>
    </w:p>
    <w:p w:rsidR="007D2880" w:rsidRPr="007D2880" w:rsidRDefault="007D2880" w:rsidP="007D2880">
      <w:pPr>
        <w:pStyle w:val="NoSpacing"/>
        <w:spacing w:line="480" w:lineRule="auto"/>
        <w:jc w:val="center"/>
        <w:rPr>
          <w:rFonts w:ascii="Times New Roman" w:hAnsi="Times New Roman" w:cs="Times New Roman"/>
          <w:b/>
          <w:sz w:val="36"/>
          <w:szCs w:val="24"/>
        </w:rPr>
      </w:pPr>
      <w:r w:rsidRPr="007D2880">
        <w:rPr>
          <w:rFonts w:ascii="Times New Roman" w:hAnsi="Times New Roman" w:cs="Times New Roman"/>
          <w:b/>
          <w:sz w:val="36"/>
          <w:szCs w:val="24"/>
        </w:rPr>
        <w:t>Discussion</w:t>
      </w:r>
    </w:p>
    <w:p w:rsidR="007D2880" w:rsidRPr="007D2880" w:rsidRDefault="007D2880" w:rsidP="003D2225">
      <w:pPr>
        <w:pStyle w:val="NoSpacing"/>
        <w:spacing w:line="480" w:lineRule="auto"/>
        <w:ind w:firstLine="720"/>
        <w:rPr>
          <w:rFonts w:ascii="Times New Roman" w:hAnsi="Times New Roman" w:cs="Times New Roman"/>
          <w:sz w:val="24"/>
          <w:szCs w:val="24"/>
        </w:rPr>
        <w:pPrChange w:id="152" w:author="Sophie" w:date="2013-04-22T08:49:00Z">
          <w:pPr>
            <w:pStyle w:val="NoSpacing"/>
            <w:spacing w:line="480" w:lineRule="auto"/>
          </w:pPr>
        </w:pPrChange>
      </w:pPr>
      <w:r w:rsidRPr="007D2880">
        <w:rPr>
          <w:rFonts w:ascii="Times New Roman" w:hAnsi="Times New Roman" w:cs="Times New Roman"/>
          <w:sz w:val="24"/>
          <w:szCs w:val="24"/>
        </w:rPr>
        <w:t>The result</w:t>
      </w:r>
      <w:ins w:id="153" w:author="Sophie" w:date="2013-04-22T08:49:00Z">
        <w:r w:rsidR="003D2225">
          <w:rPr>
            <w:rFonts w:ascii="Times New Roman" w:hAnsi="Times New Roman" w:cs="Times New Roman"/>
            <w:sz w:val="24"/>
            <w:szCs w:val="24"/>
          </w:rPr>
          <w:t xml:space="preserve"> of the fuzzy system with the first setting</w:t>
        </w:r>
      </w:ins>
      <w:del w:id="154" w:author="Sophie" w:date="2013-04-22T08:50:00Z">
        <w:r w:rsidRPr="007D2880" w:rsidDel="003D2225">
          <w:rPr>
            <w:rFonts w:ascii="Times New Roman" w:hAnsi="Times New Roman" w:cs="Times New Roman"/>
            <w:sz w:val="24"/>
            <w:szCs w:val="24"/>
          </w:rPr>
          <w:delText xml:space="preserve"> of the first setting of fuzzy system</w:delText>
        </w:r>
      </w:del>
      <w:ins w:id="155" w:author="Sophie" w:date="2013-04-22T08:50:00Z">
        <w:r w:rsidR="003D2225">
          <w:rPr>
            <w:rFonts w:ascii="Times New Roman" w:hAnsi="Times New Roman" w:cs="Times New Roman"/>
            <w:sz w:val="24"/>
            <w:szCs w:val="24"/>
          </w:rPr>
          <w:t xml:space="preserve"> did not control the lander very well.</w:t>
        </w:r>
      </w:ins>
      <w:del w:id="156" w:author="Sophie" w:date="2013-04-22T08:50:00Z">
        <w:r w:rsidRPr="007D2880" w:rsidDel="003D2225">
          <w:rPr>
            <w:rFonts w:ascii="Times New Roman" w:hAnsi="Times New Roman" w:cs="Times New Roman"/>
            <w:sz w:val="24"/>
            <w:szCs w:val="24"/>
          </w:rPr>
          <w:delText xml:space="preserve"> was not really good to control the lander, w</w:delText>
        </w:r>
      </w:del>
      <w:ins w:id="157" w:author="Sophie" w:date="2013-04-22T08:50:00Z">
        <w:r w:rsidR="003D2225">
          <w:rPr>
            <w:rFonts w:ascii="Times New Roman" w:hAnsi="Times New Roman" w:cs="Times New Roman"/>
            <w:sz w:val="24"/>
            <w:szCs w:val="24"/>
          </w:rPr>
          <w:t xml:space="preserve"> W</w:t>
        </w:r>
      </w:ins>
      <w:r w:rsidRPr="007D2880">
        <w:rPr>
          <w:rFonts w:ascii="Times New Roman" w:hAnsi="Times New Roman" w:cs="Times New Roman"/>
          <w:sz w:val="24"/>
          <w:szCs w:val="24"/>
        </w:rPr>
        <w:t xml:space="preserve">hen the acceleration </w:t>
      </w:r>
      <w:del w:id="158" w:author="Sophie" w:date="2013-04-22T08:50:00Z">
        <w:r w:rsidRPr="007D2880" w:rsidDel="003D2225">
          <w:rPr>
            <w:rFonts w:ascii="Times New Roman" w:hAnsi="Times New Roman" w:cs="Times New Roman"/>
            <w:sz w:val="24"/>
            <w:szCs w:val="24"/>
          </w:rPr>
          <w:delText xml:space="preserve">is </w:delText>
        </w:r>
      </w:del>
      <w:ins w:id="159" w:author="Sophie" w:date="2013-04-22T08:50:00Z">
        <w:r w:rsidR="003D2225">
          <w:rPr>
            <w:rFonts w:ascii="Times New Roman" w:hAnsi="Times New Roman" w:cs="Times New Roman"/>
            <w:sz w:val="24"/>
            <w:szCs w:val="24"/>
          </w:rPr>
          <w:t>was</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1, it </w:t>
      </w:r>
      <w:del w:id="160" w:author="Sophie" w:date="2013-04-22T08:50:00Z">
        <w:r w:rsidRPr="007D2880" w:rsidDel="003D2225">
          <w:rPr>
            <w:rFonts w:ascii="Times New Roman" w:hAnsi="Times New Roman" w:cs="Times New Roman"/>
            <w:sz w:val="24"/>
            <w:szCs w:val="24"/>
          </w:rPr>
          <w:delText xml:space="preserve">still have </w:delText>
        </w:r>
      </w:del>
      <w:ins w:id="161" w:author="Sophie" w:date="2013-04-22T08:50:00Z">
        <w:r w:rsidR="003D2225">
          <w:rPr>
            <w:rFonts w:ascii="Times New Roman" w:hAnsi="Times New Roman" w:cs="Times New Roman"/>
            <w:sz w:val="24"/>
            <w:szCs w:val="24"/>
          </w:rPr>
          <w:t>had a</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67% chance </w:t>
      </w:r>
      <w:del w:id="162" w:author="Sophie" w:date="2013-04-22T08:51:00Z">
        <w:r w:rsidRPr="007D2880" w:rsidDel="003D2225">
          <w:rPr>
            <w:rFonts w:ascii="Times New Roman" w:hAnsi="Times New Roman" w:cs="Times New Roman"/>
            <w:sz w:val="24"/>
            <w:szCs w:val="24"/>
          </w:rPr>
          <w:delText>to be successful</w:delText>
        </w:r>
      </w:del>
      <w:ins w:id="163" w:author="Sophie" w:date="2013-04-22T08:51:00Z">
        <w:r w:rsidR="003D2225">
          <w:rPr>
            <w:rFonts w:ascii="Times New Roman" w:hAnsi="Times New Roman" w:cs="Times New Roman"/>
            <w:sz w:val="24"/>
            <w:szCs w:val="24"/>
          </w:rPr>
          <w:t>of landing</w:t>
        </w:r>
      </w:ins>
      <w:del w:id="164" w:author="Sophie" w:date="2013-04-22T08:51:00Z">
        <w:r w:rsidRPr="007D2880" w:rsidDel="003D2225">
          <w:rPr>
            <w:rFonts w:ascii="Times New Roman" w:hAnsi="Times New Roman" w:cs="Times New Roman"/>
            <w:sz w:val="24"/>
            <w:szCs w:val="24"/>
          </w:rPr>
          <w:delText xml:space="preserve">, </w:delText>
        </w:r>
      </w:del>
      <w:ins w:id="165" w:author="Sophie" w:date="2013-04-22T08:51:00Z">
        <w:r w:rsidR="003D2225">
          <w:rPr>
            <w:rFonts w:ascii="Times New Roman" w:hAnsi="Times New Roman" w:cs="Times New Roman"/>
            <w:sz w:val="24"/>
            <w:szCs w:val="24"/>
          </w:rPr>
          <w:t>;</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but when the acceleration </w:t>
      </w:r>
      <w:del w:id="166" w:author="Sophie" w:date="2013-04-22T08:51:00Z">
        <w:r w:rsidRPr="007D2880" w:rsidDel="003D2225">
          <w:rPr>
            <w:rFonts w:ascii="Times New Roman" w:hAnsi="Times New Roman" w:cs="Times New Roman"/>
            <w:sz w:val="24"/>
            <w:szCs w:val="24"/>
          </w:rPr>
          <w:delText xml:space="preserve">gained </w:delText>
        </w:r>
      </w:del>
      <w:ins w:id="167" w:author="Sophie" w:date="2013-04-22T08:51:00Z">
        <w:r w:rsidR="003D2225">
          <w:rPr>
            <w:rFonts w:ascii="Times New Roman" w:hAnsi="Times New Roman" w:cs="Times New Roman"/>
            <w:sz w:val="24"/>
            <w:szCs w:val="24"/>
          </w:rPr>
          <w:t>was</w:t>
        </w:r>
        <w:r w:rsidR="003D2225" w:rsidRPr="007D2880">
          <w:rPr>
            <w:rFonts w:ascii="Times New Roman" w:hAnsi="Times New Roman" w:cs="Times New Roman"/>
            <w:sz w:val="24"/>
            <w:szCs w:val="24"/>
          </w:rPr>
          <w:t xml:space="preserve"> </w:t>
        </w:r>
      </w:ins>
      <w:del w:id="168" w:author="Sophie" w:date="2013-04-22T08:51:00Z">
        <w:r w:rsidRPr="007D2880" w:rsidDel="003D2225">
          <w:rPr>
            <w:rFonts w:ascii="Times New Roman" w:hAnsi="Times New Roman" w:cs="Times New Roman"/>
            <w:sz w:val="24"/>
            <w:szCs w:val="24"/>
          </w:rPr>
          <w:delText xml:space="preserve">to </w:delText>
        </w:r>
      </w:del>
      <w:r w:rsidRPr="007D2880">
        <w:rPr>
          <w:rFonts w:ascii="Times New Roman" w:hAnsi="Times New Roman" w:cs="Times New Roman"/>
          <w:sz w:val="24"/>
          <w:szCs w:val="24"/>
        </w:rPr>
        <w:t xml:space="preserve">2 </w:t>
      </w:r>
      <w:del w:id="169" w:author="Sophie" w:date="2013-04-22T08:51:00Z">
        <w:r w:rsidRPr="007D2880" w:rsidDel="003D2225">
          <w:rPr>
            <w:rFonts w:ascii="Times New Roman" w:hAnsi="Times New Roman" w:cs="Times New Roman"/>
            <w:sz w:val="24"/>
            <w:szCs w:val="24"/>
          </w:rPr>
          <w:delText xml:space="preserve">and </w:delText>
        </w:r>
      </w:del>
      <w:ins w:id="170" w:author="Sophie" w:date="2013-04-22T08:51:00Z">
        <w:r w:rsidR="003D2225">
          <w:rPr>
            <w:rFonts w:ascii="Times New Roman" w:hAnsi="Times New Roman" w:cs="Times New Roman"/>
            <w:sz w:val="24"/>
            <w:szCs w:val="24"/>
          </w:rPr>
          <w:t>or</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3, </w:t>
      </w:r>
      <w:ins w:id="171" w:author="Sophie" w:date="2013-04-22T08:52:00Z">
        <w:r w:rsidR="003D2225">
          <w:rPr>
            <w:rFonts w:ascii="Times New Roman" w:hAnsi="Times New Roman" w:cs="Times New Roman"/>
            <w:sz w:val="24"/>
            <w:szCs w:val="24"/>
          </w:rPr>
          <w:t>it rarely landed safely</w:t>
        </w:r>
      </w:ins>
      <w:del w:id="172" w:author="Sophie" w:date="2013-04-22T08:52:00Z">
        <w:r w:rsidRPr="007D2880" w:rsidDel="003D2225">
          <w:rPr>
            <w:rFonts w:ascii="Times New Roman" w:hAnsi="Times New Roman" w:cs="Times New Roman"/>
            <w:sz w:val="24"/>
            <w:szCs w:val="24"/>
          </w:rPr>
          <w:delText>it’s really rarely to land safely</w:delText>
        </w:r>
      </w:del>
      <w:r w:rsidRPr="007D2880">
        <w:rPr>
          <w:rFonts w:ascii="Times New Roman" w:hAnsi="Times New Roman" w:cs="Times New Roman"/>
          <w:sz w:val="24"/>
          <w:szCs w:val="24"/>
        </w:rPr>
        <w:t xml:space="preserve">. </w:t>
      </w:r>
      <w:del w:id="173" w:author="Sophie" w:date="2013-04-22T08:52:00Z">
        <w:r w:rsidRPr="007D2880" w:rsidDel="003D2225">
          <w:rPr>
            <w:rFonts w:ascii="Times New Roman" w:hAnsi="Times New Roman" w:cs="Times New Roman"/>
            <w:sz w:val="24"/>
            <w:szCs w:val="24"/>
          </w:rPr>
          <w:delText>For figuring out what is the reason to cause the bad result,</w:delText>
        </w:r>
      </w:del>
      <w:ins w:id="174" w:author="Sophie" w:date="2013-04-22T08:52:00Z">
        <w:r w:rsidR="003D2225">
          <w:rPr>
            <w:rFonts w:ascii="Times New Roman" w:hAnsi="Times New Roman" w:cs="Times New Roman"/>
            <w:sz w:val="24"/>
            <w:szCs w:val="24"/>
          </w:rPr>
          <w:t>In order to figure out why I was getting bad results,</w:t>
        </w:r>
      </w:ins>
      <w:r w:rsidRPr="007D2880">
        <w:rPr>
          <w:rFonts w:ascii="Times New Roman" w:hAnsi="Times New Roman" w:cs="Times New Roman"/>
          <w:sz w:val="24"/>
          <w:szCs w:val="24"/>
        </w:rPr>
        <w:t xml:space="preserve"> I tried to test the burn and thrust individually</w:t>
      </w:r>
      <w:del w:id="175" w:author="Sophie" w:date="2013-04-22T08:53:00Z">
        <w:r w:rsidRPr="007D2880" w:rsidDel="003D2225">
          <w:rPr>
            <w:rFonts w:ascii="Times New Roman" w:hAnsi="Times New Roman" w:cs="Times New Roman"/>
            <w:sz w:val="24"/>
            <w:szCs w:val="24"/>
          </w:rPr>
          <w:delText>,</w:delText>
        </w:r>
      </w:del>
      <w:ins w:id="176" w:author="Sophie" w:date="2013-04-22T08:53:00Z">
        <w:r w:rsidR="003D2225">
          <w:rPr>
            <w:rFonts w:ascii="Times New Roman" w:hAnsi="Times New Roman" w:cs="Times New Roman"/>
            <w:sz w:val="24"/>
            <w:szCs w:val="24"/>
          </w:rPr>
          <w:t xml:space="preserve">. What I found was </w:t>
        </w:r>
      </w:ins>
      <w:del w:id="177" w:author="Sophie" w:date="2013-04-22T08:53:00Z">
        <w:r w:rsidRPr="007D2880" w:rsidDel="003D2225">
          <w:rPr>
            <w:rFonts w:ascii="Times New Roman" w:hAnsi="Times New Roman" w:cs="Times New Roman"/>
            <w:sz w:val="24"/>
            <w:szCs w:val="24"/>
          </w:rPr>
          <w:delText xml:space="preserve"> and I have noticed </w:delText>
        </w:r>
      </w:del>
      <w:r w:rsidRPr="007D2880">
        <w:rPr>
          <w:rFonts w:ascii="Times New Roman" w:hAnsi="Times New Roman" w:cs="Times New Roman"/>
          <w:sz w:val="24"/>
          <w:szCs w:val="24"/>
        </w:rPr>
        <w:t xml:space="preserve">that my fuzzy </w:t>
      </w:r>
      <w:del w:id="178" w:author="Sophie" w:date="2013-04-22T08:53:00Z">
        <w:r w:rsidRPr="007D2880" w:rsidDel="003D2225">
          <w:rPr>
            <w:rFonts w:ascii="Times New Roman" w:hAnsi="Times New Roman" w:cs="Times New Roman"/>
            <w:sz w:val="24"/>
            <w:szCs w:val="24"/>
          </w:rPr>
          <w:delText xml:space="preserve">sets </w:delText>
        </w:r>
      </w:del>
      <w:proofErr w:type="gramStart"/>
      <w:ins w:id="179" w:author="Sophie" w:date="2013-04-22T08:53:00Z">
        <w:r w:rsidR="003D2225">
          <w:rPr>
            <w:rFonts w:ascii="Times New Roman" w:hAnsi="Times New Roman" w:cs="Times New Roman"/>
            <w:sz w:val="24"/>
            <w:szCs w:val="24"/>
          </w:rPr>
          <w:t>settings</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for the burn </w:t>
      </w:r>
      <w:del w:id="180" w:author="Sophie" w:date="2013-04-22T08:53:00Z">
        <w:r w:rsidRPr="007D2880" w:rsidDel="003D2225">
          <w:rPr>
            <w:rFonts w:ascii="Times New Roman" w:hAnsi="Times New Roman" w:cs="Times New Roman"/>
            <w:sz w:val="24"/>
            <w:szCs w:val="24"/>
          </w:rPr>
          <w:delText xml:space="preserve">is </w:delText>
        </w:r>
      </w:del>
      <w:ins w:id="181" w:author="Sophie" w:date="2013-04-22T08:53:00Z">
        <w:r w:rsidR="003D2225">
          <w:rPr>
            <w:rFonts w:ascii="Times New Roman" w:hAnsi="Times New Roman" w:cs="Times New Roman"/>
            <w:sz w:val="24"/>
            <w:szCs w:val="24"/>
          </w:rPr>
          <w:t>was</w:t>
        </w:r>
        <w:proofErr w:type="gramEnd"/>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really good</w:t>
      </w:r>
      <w:del w:id="182" w:author="Sophie" w:date="2013-04-22T08:53:00Z">
        <w:r w:rsidRPr="007D2880" w:rsidDel="003D2225">
          <w:rPr>
            <w:rFonts w:ascii="Times New Roman" w:hAnsi="Times New Roman" w:cs="Times New Roman"/>
            <w:sz w:val="24"/>
            <w:szCs w:val="24"/>
          </w:rPr>
          <w:delText>,</w:delText>
        </w:r>
      </w:del>
      <w:ins w:id="183" w:author="Sophie" w:date="2013-04-22T08:53:00Z">
        <w:r w:rsidR="003D2225">
          <w:rPr>
            <w:rFonts w:ascii="Times New Roman" w:hAnsi="Times New Roman" w:cs="Times New Roman"/>
            <w:sz w:val="24"/>
            <w:szCs w:val="24"/>
          </w:rPr>
          <w:t>. There was a</w:t>
        </w:r>
      </w:ins>
      <w:del w:id="184" w:author="Sophie" w:date="2013-04-22T08:53:00Z">
        <w:r w:rsidRPr="007D2880" w:rsidDel="003D2225">
          <w:rPr>
            <w:rFonts w:ascii="Times New Roman" w:hAnsi="Times New Roman" w:cs="Times New Roman"/>
            <w:sz w:val="24"/>
            <w:szCs w:val="24"/>
          </w:rPr>
          <w:delText xml:space="preserve"> it has</w:delText>
        </w:r>
      </w:del>
      <w:r w:rsidRPr="007D2880">
        <w:rPr>
          <w:rFonts w:ascii="Times New Roman" w:hAnsi="Times New Roman" w:cs="Times New Roman"/>
          <w:sz w:val="24"/>
          <w:szCs w:val="24"/>
        </w:rPr>
        <w:t xml:space="preserve"> 95% chance </w:t>
      </w:r>
      <w:del w:id="185" w:author="Sophie" w:date="2013-04-22T08:54:00Z">
        <w:r w:rsidRPr="007D2880" w:rsidDel="003D2225">
          <w:rPr>
            <w:rFonts w:ascii="Times New Roman" w:hAnsi="Times New Roman" w:cs="Times New Roman"/>
            <w:sz w:val="24"/>
            <w:szCs w:val="24"/>
          </w:rPr>
          <w:delText xml:space="preserve">to </w:delText>
        </w:r>
      </w:del>
      <w:ins w:id="186" w:author="Sophie" w:date="2013-04-22T08:54:00Z">
        <w:r w:rsidR="003D2225">
          <w:rPr>
            <w:rFonts w:ascii="Times New Roman" w:hAnsi="Times New Roman" w:cs="Times New Roman"/>
            <w:sz w:val="24"/>
            <w:szCs w:val="24"/>
          </w:rPr>
          <w:t>of landing</w:t>
        </w:r>
      </w:ins>
      <w:del w:id="187" w:author="Sophie" w:date="2013-04-22T08:54:00Z">
        <w:r w:rsidRPr="007D2880" w:rsidDel="003D2225">
          <w:rPr>
            <w:rFonts w:ascii="Times New Roman" w:hAnsi="Times New Roman" w:cs="Times New Roman"/>
            <w:sz w:val="24"/>
            <w:szCs w:val="24"/>
          </w:rPr>
          <w:delText>land</w:delText>
        </w:r>
      </w:del>
      <w:r w:rsidRPr="007D2880">
        <w:rPr>
          <w:rFonts w:ascii="Times New Roman" w:hAnsi="Times New Roman" w:cs="Times New Roman"/>
          <w:sz w:val="24"/>
          <w:szCs w:val="24"/>
        </w:rPr>
        <w:t xml:space="preserve"> successfully</w:t>
      </w:r>
      <w:del w:id="188" w:author="Sophie" w:date="2013-04-22T08:54:00Z">
        <w:r w:rsidRPr="007D2880" w:rsidDel="003D2225">
          <w:rPr>
            <w:rFonts w:ascii="Times New Roman" w:hAnsi="Times New Roman" w:cs="Times New Roman"/>
            <w:sz w:val="24"/>
            <w:szCs w:val="24"/>
          </w:rPr>
          <w:delText>,</w:delText>
        </w:r>
      </w:del>
      <w:ins w:id="189" w:author="Sophie" w:date="2013-04-22T08:54:00Z">
        <w:r w:rsidR="003D2225">
          <w:rPr>
            <w:rFonts w:ascii="Times New Roman" w:hAnsi="Times New Roman" w:cs="Times New Roman"/>
            <w:sz w:val="24"/>
            <w:szCs w:val="24"/>
          </w:rPr>
          <w:t>. The thrust, however, only had a 44% chance</w:t>
        </w:r>
      </w:ins>
      <w:del w:id="190" w:author="Sophie" w:date="2013-04-22T08:54:00Z">
        <w:r w:rsidRPr="007D2880" w:rsidDel="003D2225">
          <w:rPr>
            <w:rFonts w:ascii="Times New Roman" w:hAnsi="Times New Roman" w:cs="Times New Roman"/>
            <w:sz w:val="24"/>
            <w:szCs w:val="24"/>
          </w:rPr>
          <w:delText xml:space="preserve"> but for the thrust part, it only has 44%;</w:delText>
        </w:r>
      </w:del>
      <w:ins w:id="191" w:author="Sophie" w:date="2013-04-22T08:54:00Z">
        <w:r w:rsidR="003D2225">
          <w:rPr>
            <w:rFonts w:ascii="Times New Roman" w:hAnsi="Times New Roman" w:cs="Times New Roman"/>
            <w:sz w:val="24"/>
            <w:szCs w:val="24"/>
          </w:rPr>
          <w:t>. I believe what caused</w:t>
        </w:r>
      </w:ins>
      <w:del w:id="192" w:author="Sophie" w:date="2013-04-22T08:55:00Z">
        <w:r w:rsidRPr="007D2880" w:rsidDel="003D2225">
          <w:rPr>
            <w:rFonts w:ascii="Times New Roman" w:hAnsi="Times New Roman" w:cs="Times New Roman"/>
            <w:sz w:val="24"/>
            <w:szCs w:val="24"/>
          </w:rPr>
          <w:delText xml:space="preserve"> I guessed what cause</w:delText>
        </w:r>
      </w:del>
      <w:r w:rsidRPr="007D2880">
        <w:rPr>
          <w:rFonts w:ascii="Times New Roman" w:hAnsi="Times New Roman" w:cs="Times New Roman"/>
          <w:sz w:val="24"/>
          <w:szCs w:val="24"/>
        </w:rPr>
        <w:t xml:space="preserve"> this situation </w:t>
      </w:r>
      <w:del w:id="193" w:author="Sophie" w:date="2013-04-22T08:55:00Z">
        <w:r w:rsidRPr="007D2880" w:rsidDel="003D2225">
          <w:rPr>
            <w:rFonts w:ascii="Times New Roman" w:hAnsi="Times New Roman" w:cs="Times New Roman"/>
            <w:sz w:val="24"/>
            <w:szCs w:val="24"/>
          </w:rPr>
          <w:delText xml:space="preserve">is </w:delText>
        </w:r>
      </w:del>
      <w:ins w:id="194" w:author="Sophie" w:date="2013-04-22T08:55:00Z">
        <w:r w:rsidR="003D2225">
          <w:rPr>
            <w:rFonts w:ascii="Times New Roman" w:hAnsi="Times New Roman" w:cs="Times New Roman"/>
            <w:sz w:val="24"/>
            <w:szCs w:val="24"/>
          </w:rPr>
          <w:t>was</w:t>
        </w:r>
        <w:r w:rsidR="003D2225"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that I didn’t </w:t>
      </w:r>
      <w:del w:id="195" w:author="Sophie" w:date="2013-04-22T08:55:00Z">
        <w:r w:rsidRPr="007D2880" w:rsidDel="003D2225">
          <w:rPr>
            <w:rFonts w:ascii="Times New Roman" w:hAnsi="Times New Roman" w:cs="Times New Roman"/>
            <w:sz w:val="24"/>
            <w:szCs w:val="24"/>
          </w:rPr>
          <w:delText xml:space="preserve">do </w:delText>
        </w:r>
      </w:del>
      <w:ins w:id="196" w:author="Sophie" w:date="2013-04-22T08:55:00Z">
        <w:r w:rsidR="003D2225">
          <w:rPr>
            <w:rFonts w:ascii="Times New Roman" w:hAnsi="Times New Roman" w:cs="Times New Roman"/>
            <w:sz w:val="24"/>
            <w:szCs w:val="24"/>
          </w:rPr>
          <w:t>input very specific</w:t>
        </w:r>
      </w:ins>
      <w:del w:id="197" w:author="Sophie" w:date="2013-04-22T08:55:00Z">
        <w:r w:rsidRPr="007D2880" w:rsidDel="003D2225">
          <w:rPr>
            <w:rFonts w:ascii="Times New Roman" w:hAnsi="Times New Roman" w:cs="Times New Roman"/>
            <w:sz w:val="24"/>
            <w:szCs w:val="24"/>
          </w:rPr>
          <w:delText>very specifically for the</w:delText>
        </w:r>
      </w:del>
      <w:r w:rsidRPr="007D2880">
        <w:rPr>
          <w:rFonts w:ascii="Times New Roman" w:hAnsi="Times New Roman" w:cs="Times New Roman"/>
          <w:sz w:val="24"/>
          <w:szCs w:val="24"/>
        </w:rPr>
        <w:t xml:space="preserve"> fuzzy value</w:t>
      </w:r>
      <w:ins w:id="198" w:author="Sophie" w:date="2013-04-22T08:55:00Z">
        <w:r w:rsidR="003D2225">
          <w:rPr>
            <w:rFonts w:ascii="Times New Roman" w:hAnsi="Times New Roman" w:cs="Times New Roman"/>
            <w:sz w:val="24"/>
            <w:szCs w:val="24"/>
          </w:rPr>
          <w:t>s</w:t>
        </w:r>
      </w:ins>
      <w:r w:rsidRPr="007D2880">
        <w:rPr>
          <w:rFonts w:ascii="Times New Roman" w:hAnsi="Times New Roman" w:cs="Times New Roman"/>
          <w:sz w:val="24"/>
          <w:szCs w:val="24"/>
        </w:rPr>
        <w:t xml:space="preserve"> (only left, med and right)</w:t>
      </w:r>
      <w:ins w:id="199" w:author="Sophie" w:date="2013-04-22T08:55:00Z">
        <w:r w:rsidR="003D2225">
          <w:rPr>
            <w:rFonts w:ascii="Times New Roman" w:hAnsi="Times New Roman" w:cs="Times New Roman"/>
            <w:sz w:val="24"/>
            <w:szCs w:val="24"/>
          </w:rPr>
          <w:t xml:space="preserve">. As a result, there were only three kinds of values as </w:t>
        </w:r>
      </w:ins>
      <w:ins w:id="200" w:author="Sophie" w:date="2013-04-22T08:56:00Z">
        <w:r w:rsidR="003D2225">
          <w:rPr>
            <w:rFonts w:ascii="Times New Roman" w:hAnsi="Times New Roman" w:cs="Times New Roman"/>
            <w:sz w:val="24"/>
            <w:szCs w:val="24"/>
          </w:rPr>
          <w:t>outputs</w:t>
        </w:r>
      </w:ins>
      <w:ins w:id="201" w:author="Sophie" w:date="2013-04-22T08:55:00Z">
        <w:r w:rsidR="003D2225">
          <w:rPr>
            <w:rFonts w:ascii="Times New Roman" w:hAnsi="Times New Roman" w:cs="Times New Roman"/>
            <w:sz w:val="24"/>
            <w:szCs w:val="24"/>
          </w:rPr>
          <w:t>: -2.0, 0, and +2.0</w:t>
        </w:r>
      </w:ins>
      <w:ins w:id="202" w:author="Sophie" w:date="2013-04-22T08:56:00Z">
        <w:r w:rsidR="003D2225">
          <w:rPr>
            <w:rFonts w:ascii="Times New Roman" w:hAnsi="Times New Roman" w:cs="Times New Roman"/>
            <w:sz w:val="24"/>
            <w:szCs w:val="24"/>
          </w:rPr>
          <w:t>; which seems not to be enough to control the lander.</w:t>
        </w:r>
      </w:ins>
      <w:del w:id="203" w:author="Sophie" w:date="2013-04-22T08:57:00Z">
        <w:r w:rsidRPr="007D2880" w:rsidDel="003D2225">
          <w:rPr>
            <w:rFonts w:ascii="Times New Roman" w:hAnsi="Times New Roman" w:cs="Times New Roman"/>
            <w:sz w:val="24"/>
            <w:szCs w:val="24"/>
          </w:rPr>
          <w:delText>, and there only have three kinds of values as output are -0.2, 0, 0.2, it looks really not enough to control the location of the lander.</w:delText>
        </w:r>
      </w:del>
      <w:r w:rsidRPr="007D2880">
        <w:rPr>
          <w:rFonts w:ascii="Times New Roman" w:hAnsi="Times New Roman" w:cs="Times New Roman"/>
          <w:sz w:val="24"/>
          <w:szCs w:val="24"/>
        </w:rPr>
        <w:t xml:space="preserve"> </w:t>
      </w:r>
    </w:p>
    <w:p w:rsidR="007D2880" w:rsidRPr="007D2880" w:rsidRDefault="007D2880" w:rsidP="007D2880">
      <w:pPr>
        <w:pStyle w:val="NoSpacing"/>
        <w:spacing w:line="480" w:lineRule="auto"/>
        <w:rPr>
          <w:rFonts w:ascii="Times New Roman" w:hAnsi="Times New Roman" w:cs="Times New Roman"/>
          <w:sz w:val="24"/>
          <w:szCs w:val="24"/>
        </w:rPr>
      </w:pPr>
    </w:p>
    <w:p w:rsidR="007D2880" w:rsidRPr="007D2880" w:rsidRDefault="007D2880" w:rsidP="007D2880">
      <w:pPr>
        <w:pStyle w:val="NoSpacing"/>
        <w:spacing w:line="480" w:lineRule="auto"/>
        <w:jc w:val="center"/>
        <w:rPr>
          <w:rFonts w:ascii="Times New Roman" w:hAnsi="Times New Roman" w:cs="Times New Roman"/>
          <w:b/>
          <w:sz w:val="36"/>
          <w:szCs w:val="24"/>
        </w:rPr>
      </w:pPr>
      <w:r w:rsidRPr="007D2880">
        <w:rPr>
          <w:rFonts w:ascii="Times New Roman" w:hAnsi="Times New Roman" w:cs="Times New Roman"/>
          <w:b/>
          <w:sz w:val="36"/>
          <w:szCs w:val="24"/>
        </w:rPr>
        <w:t>Conclusion</w:t>
      </w:r>
    </w:p>
    <w:p w:rsidR="007D2880" w:rsidRPr="007D2880" w:rsidRDefault="007D2880" w:rsidP="003D2225">
      <w:pPr>
        <w:pStyle w:val="NoSpacing"/>
        <w:spacing w:line="480" w:lineRule="auto"/>
        <w:ind w:firstLine="720"/>
        <w:rPr>
          <w:rFonts w:ascii="Times New Roman" w:hAnsi="Times New Roman" w:cs="Times New Roman"/>
          <w:sz w:val="24"/>
          <w:szCs w:val="24"/>
        </w:rPr>
        <w:pPrChange w:id="204" w:author="Sophie" w:date="2013-04-22T08:57:00Z">
          <w:pPr>
            <w:pStyle w:val="NoSpacing"/>
            <w:spacing w:line="480" w:lineRule="auto"/>
          </w:pPr>
        </w:pPrChange>
      </w:pPr>
      <w:r w:rsidRPr="007D2880">
        <w:rPr>
          <w:rFonts w:ascii="Times New Roman" w:hAnsi="Times New Roman" w:cs="Times New Roman"/>
          <w:sz w:val="24"/>
          <w:szCs w:val="24"/>
        </w:rPr>
        <w:t xml:space="preserve">There </w:t>
      </w:r>
      <w:del w:id="205" w:author="Sophie" w:date="2013-04-22T08:57:00Z">
        <w:r w:rsidRPr="007D2880" w:rsidDel="003D2225">
          <w:rPr>
            <w:rFonts w:ascii="Times New Roman" w:hAnsi="Times New Roman" w:cs="Times New Roman"/>
            <w:sz w:val="24"/>
            <w:szCs w:val="24"/>
          </w:rPr>
          <w:delText>have a bunch of</w:delText>
        </w:r>
      </w:del>
      <w:ins w:id="206" w:author="Sophie" w:date="2013-04-22T08:57:00Z">
        <w:r w:rsidR="003D2225">
          <w:rPr>
            <w:rFonts w:ascii="Times New Roman" w:hAnsi="Times New Roman" w:cs="Times New Roman"/>
            <w:sz w:val="24"/>
            <w:szCs w:val="24"/>
          </w:rPr>
          <w:t>are some</w:t>
        </w:r>
      </w:ins>
      <w:r w:rsidRPr="007D2880">
        <w:rPr>
          <w:rFonts w:ascii="Times New Roman" w:hAnsi="Times New Roman" w:cs="Times New Roman"/>
          <w:sz w:val="24"/>
          <w:szCs w:val="24"/>
        </w:rPr>
        <w:t xml:space="preserve"> difference between the ANN and Fuzzy Logic. In the ANN, the A.I. agent has been told “how good of the decision it does, but not what decision is right”, and in the Fuzzy Logic has been told “what is the right </w:t>
      </w:r>
      <w:proofErr w:type="spellStart"/>
      <w:r w:rsidRPr="007D2880">
        <w:rPr>
          <w:rFonts w:ascii="Times New Roman" w:hAnsi="Times New Roman" w:cs="Times New Roman"/>
          <w:sz w:val="24"/>
          <w:szCs w:val="24"/>
        </w:rPr>
        <w:t>decision”</w:t>
      </w:r>
      <w:del w:id="207" w:author="Sophie" w:date="2013-04-22T08:58:00Z">
        <w:r w:rsidRPr="007D2880" w:rsidDel="003D2225">
          <w:rPr>
            <w:rFonts w:ascii="Times New Roman" w:hAnsi="Times New Roman" w:cs="Times New Roman"/>
            <w:sz w:val="24"/>
            <w:szCs w:val="24"/>
          </w:rPr>
          <w:delText>, in</w:delText>
        </w:r>
      </w:del>
      <w:ins w:id="208" w:author="Sophie" w:date="2013-04-22T08:58:00Z">
        <w:r w:rsidR="003D2225">
          <w:rPr>
            <w:rFonts w:ascii="Times New Roman" w:hAnsi="Times New Roman" w:cs="Times New Roman"/>
            <w:sz w:val="24"/>
            <w:szCs w:val="24"/>
          </w:rPr>
          <w:t>The</w:t>
        </w:r>
        <w:proofErr w:type="spellEnd"/>
        <w:r w:rsidR="003D2225">
          <w:rPr>
            <w:rFonts w:ascii="Times New Roman" w:hAnsi="Times New Roman" w:cs="Times New Roman"/>
            <w:sz w:val="24"/>
            <w:szCs w:val="24"/>
          </w:rPr>
          <w:t xml:space="preserve"> table below</w:t>
        </w:r>
      </w:ins>
      <w:del w:id="209" w:author="Sophie" w:date="2013-04-22T08:58:00Z">
        <w:r w:rsidRPr="007D2880" w:rsidDel="003D2225">
          <w:rPr>
            <w:rFonts w:ascii="Times New Roman" w:hAnsi="Times New Roman" w:cs="Times New Roman"/>
            <w:sz w:val="24"/>
            <w:szCs w:val="24"/>
          </w:rPr>
          <w:delText xml:space="preserve"> the figure</w:delText>
        </w:r>
      </w:del>
      <w:r w:rsidRPr="007D2880">
        <w:rPr>
          <w:rFonts w:ascii="Times New Roman" w:hAnsi="Times New Roman" w:cs="Times New Roman"/>
          <w:sz w:val="24"/>
          <w:szCs w:val="24"/>
        </w:rPr>
        <w:t xml:space="preserve"> shows more details about the difference between these two algorithm</w:t>
      </w:r>
      <w:ins w:id="210" w:author="Sophie" w:date="2013-04-22T08:58:00Z">
        <w:r w:rsidR="003D2225">
          <w:rPr>
            <w:rFonts w:ascii="Times New Roman" w:hAnsi="Times New Roman" w:cs="Times New Roman"/>
            <w:sz w:val="24"/>
            <w:szCs w:val="24"/>
          </w:rPr>
          <w:t>.</w:t>
        </w:r>
      </w:ins>
    </w:p>
    <w:tbl>
      <w:tblPr>
        <w:tblStyle w:val="TableGrid"/>
        <w:tblW w:w="0" w:type="auto"/>
        <w:tblLook w:val="04A0" w:firstRow="1" w:lastRow="0" w:firstColumn="1" w:lastColumn="0" w:noHBand="0" w:noVBand="1"/>
      </w:tblPr>
      <w:tblGrid>
        <w:gridCol w:w="3192"/>
        <w:gridCol w:w="3192"/>
        <w:gridCol w:w="3192"/>
      </w:tblGrid>
      <w:tr w:rsidR="007D2880" w:rsidRPr="007D2880" w:rsidTr="00B11FEE">
        <w:tc>
          <w:tcPr>
            <w:tcW w:w="3192" w:type="dxa"/>
          </w:tcPr>
          <w:p w:rsidR="007D2880" w:rsidRPr="007D2880" w:rsidRDefault="007D2880" w:rsidP="003D2225">
            <w:pPr>
              <w:pStyle w:val="NoSpacing"/>
            </w:pPr>
          </w:p>
        </w:tc>
        <w:tc>
          <w:tcPr>
            <w:tcW w:w="3192" w:type="dxa"/>
          </w:tcPr>
          <w:p w:rsidR="007D2880" w:rsidRPr="007D2880" w:rsidRDefault="007D2880" w:rsidP="003D2225">
            <w:pPr>
              <w:pStyle w:val="NoSpacing"/>
            </w:pPr>
            <w:r w:rsidRPr="007D2880">
              <w:t>ANN</w:t>
            </w:r>
          </w:p>
        </w:tc>
        <w:tc>
          <w:tcPr>
            <w:tcW w:w="3192" w:type="dxa"/>
          </w:tcPr>
          <w:p w:rsidR="007D2880" w:rsidRPr="007D2880" w:rsidRDefault="007D2880" w:rsidP="003D2225">
            <w:pPr>
              <w:pStyle w:val="NoSpacing"/>
            </w:pPr>
            <w:r w:rsidRPr="007D2880">
              <w:t>Fuzzy Logic</w:t>
            </w:r>
          </w:p>
        </w:tc>
      </w:tr>
      <w:tr w:rsidR="007D2880" w:rsidRPr="007D2880" w:rsidTr="00B11FEE">
        <w:tc>
          <w:tcPr>
            <w:tcW w:w="3192" w:type="dxa"/>
          </w:tcPr>
          <w:p w:rsidR="007D2880" w:rsidRPr="007D2880" w:rsidRDefault="007D2880" w:rsidP="003D2225">
            <w:pPr>
              <w:pStyle w:val="NoSpacing"/>
            </w:pPr>
            <w:r w:rsidRPr="007D2880">
              <w:t xml:space="preserve">Difficulty of implement </w:t>
            </w:r>
          </w:p>
        </w:tc>
        <w:tc>
          <w:tcPr>
            <w:tcW w:w="3192" w:type="dxa"/>
          </w:tcPr>
          <w:p w:rsidR="007D2880" w:rsidRPr="007D2880" w:rsidRDefault="007D2880" w:rsidP="003D2225">
            <w:pPr>
              <w:pStyle w:val="NoSpacing"/>
            </w:pPr>
          </w:p>
          <w:p w:rsidR="007D2880" w:rsidRPr="007D2880" w:rsidRDefault="007D2880" w:rsidP="003D2225">
            <w:pPr>
              <w:pStyle w:val="NoSpacing"/>
            </w:pPr>
          </w:p>
          <w:p w:rsidR="007D2880" w:rsidRPr="007D2880" w:rsidRDefault="007D2880" w:rsidP="003D2225">
            <w:pPr>
              <w:pStyle w:val="NoSpacing"/>
            </w:pPr>
            <w:r w:rsidRPr="007D2880">
              <w:t>After set all settings done, will be easy to execute.</w:t>
            </w:r>
          </w:p>
        </w:tc>
        <w:tc>
          <w:tcPr>
            <w:tcW w:w="3192" w:type="dxa"/>
          </w:tcPr>
          <w:p w:rsidR="007D2880" w:rsidRPr="007D2880" w:rsidRDefault="007D2880" w:rsidP="003D2225">
            <w:pPr>
              <w:pStyle w:val="NoSpacing"/>
            </w:pPr>
            <w:r w:rsidRPr="007D2880">
              <w:t>Need to give bunch of settings, before the program runs, need to give details that what actions need to do in different specifically situations.</w:t>
            </w:r>
          </w:p>
        </w:tc>
      </w:tr>
      <w:tr w:rsidR="007D2880" w:rsidRPr="007D2880" w:rsidTr="00B11FEE">
        <w:tc>
          <w:tcPr>
            <w:tcW w:w="3192" w:type="dxa"/>
          </w:tcPr>
          <w:p w:rsidR="007D2880" w:rsidRPr="007D2880" w:rsidRDefault="007D2880" w:rsidP="003D2225">
            <w:pPr>
              <w:pStyle w:val="NoSpacing"/>
            </w:pPr>
            <w:r w:rsidRPr="007D2880">
              <w:t>Understandable</w:t>
            </w:r>
          </w:p>
        </w:tc>
        <w:tc>
          <w:tcPr>
            <w:tcW w:w="3192" w:type="dxa"/>
          </w:tcPr>
          <w:p w:rsidR="007D2880" w:rsidRPr="007D2880" w:rsidRDefault="007D2880" w:rsidP="003D2225">
            <w:pPr>
              <w:pStyle w:val="NoSpacing"/>
            </w:pPr>
            <w:r w:rsidRPr="007D2880">
              <w:t>Hard to understand what is the code working for</w:t>
            </w:r>
          </w:p>
        </w:tc>
        <w:tc>
          <w:tcPr>
            <w:tcW w:w="3192" w:type="dxa"/>
          </w:tcPr>
          <w:p w:rsidR="007D2880" w:rsidRPr="007D2880" w:rsidRDefault="007D2880" w:rsidP="003D2225">
            <w:pPr>
              <w:pStyle w:val="NoSpacing"/>
            </w:pPr>
            <w:r w:rsidRPr="007D2880">
              <w:t>Easy to understand the coding part, just IF/THEN statement</w:t>
            </w:r>
          </w:p>
        </w:tc>
      </w:tr>
      <w:tr w:rsidR="007D2880" w:rsidRPr="007D2880" w:rsidTr="00B11FEE">
        <w:tc>
          <w:tcPr>
            <w:tcW w:w="3192" w:type="dxa"/>
          </w:tcPr>
          <w:p w:rsidR="007D2880" w:rsidRPr="007D2880" w:rsidRDefault="007D2880" w:rsidP="003D2225">
            <w:pPr>
              <w:pStyle w:val="NoSpacing"/>
            </w:pPr>
            <w:r w:rsidRPr="007D2880">
              <w:t>Environments changed</w:t>
            </w:r>
          </w:p>
        </w:tc>
        <w:tc>
          <w:tcPr>
            <w:tcW w:w="3192" w:type="dxa"/>
          </w:tcPr>
          <w:p w:rsidR="007D2880" w:rsidRPr="007D2880" w:rsidRDefault="007D2880" w:rsidP="003D2225">
            <w:pPr>
              <w:pStyle w:val="NoSpacing"/>
            </w:pPr>
            <w:r w:rsidRPr="007D2880">
              <w:t xml:space="preserve">Just need to </w:t>
            </w:r>
            <w:proofErr w:type="spellStart"/>
            <w:r w:rsidRPr="007D2880">
              <w:t>changed</w:t>
            </w:r>
            <w:proofErr w:type="spellEnd"/>
            <w:r w:rsidRPr="007D2880">
              <w:t xml:space="preserve"> the inputs, because it learns how to reduce the error occur, can find the result easily</w:t>
            </w:r>
          </w:p>
        </w:tc>
        <w:tc>
          <w:tcPr>
            <w:tcW w:w="3192" w:type="dxa"/>
          </w:tcPr>
          <w:p w:rsidR="007D2880" w:rsidRPr="007D2880" w:rsidRDefault="007D2880" w:rsidP="003D2225">
            <w:pPr>
              <w:pStyle w:val="NoSpacing"/>
            </w:pPr>
            <w:r w:rsidRPr="007D2880">
              <w:t>Need to change bunch of setting, include every inputs, fuzzy values, and fuzzy rules.</w:t>
            </w:r>
          </w:p>
        </w:tc>
      </w:tr>
      <w:tr w:rsidR="007D2880" w:rsidRPr="007D2880" w:rsidTr="00B11FEE">
        <w:tc>
          <w:tcPr>
            <w:tcW w:w="3192" w:type="dxa"/>
          </w:tcPr>
          <w:p w:rsidR="007D2880" w:rsidRPr="007D2880" w:rsidRDefault="007D2880" w:rsidP="003D2225">
            <w:pPr>
              <w:pStyle w:val="NoSpacing"/>
            </w:pPr>
            <w:r w:rsidRPr="007D2880">
              <w:t>Time spend</w:t>
            </w:r>
          </w:p>
        </w:tc>
        <w:tc>
          <w:tcPr>
            <w:tcW w:w="3192" w:type="dxa"/>
          </w:tcPr>
          <w:p w:rsidR="007D2880" w:rsidRPr="007D2880" w:rsidRDefault="007D2880" w:rsidP="003D2225">
            <w:pPr>
              <w:pStyle w:val="NoSpacing"/>
            </w:pPr>
            <w:r w:rsidRPr="007D2880">
              <w:t xml:space="preserve">In this project is longer </w:t>
            </w:r>
            <w:proofErr w:type="spellStart"/>
            <w:r w:rsidRPr="007D2880">
              <w:t>then</w:t>
            </w:r>
            <w:proofErr w:type="spellEnd"/>
            <w:r w:rsidRPr="007D2880">
              <w:t xml:space="preserve"> fuzzy logic algorithm.</w:t>
            </w:r>
          </w:p>
        </w:tc>
        <w:tc>
          <w:tcPr>
            <w:tcW w:w="3192" w:type="dxa"/>
          </w:tcPr>
          <w:p w:rsidR="007D2880" w:rsidRPr="007D2880" w:rsidRDefault="007D2880" w:rsidP="003D2225">
            <w:pPr>
              <w:pStyle w:val="NoSpacing"/>
            </w:pPr>
            <w:r w:rsidRPr="007D2880">
              <w:t>Fast, but not sure with huge fuzzy sets.</w:t>
            </w:r>
          </w:p>
        </w:tc>
      </w:tr>
    </w:tbl>
    <w:p w:rsidR="007D2880" w:rsidRPr="007D2880" w:rsidRDefault="007D2880" w:rsidP="007D2880">
      <w:pPr>
        <w:pStyle w:val="NoSpacing"/>
        <w:spacing w:line="480" w:lineRule="auto"/>
        <w:rPr>
          <w:rFonts w:ascii="Times New Roman" w:hAnsi="Times New Roman" w:cs="Times New Roman"/>
          <w:sz w:val="24"/>
          <w:szCs w:val="24"/>
        </w:rPr>
      </w:pPr>
    </w:p>
    <w:p w:rsidR="007D2880" w:rsidRPr="007D2880" w:rsidRDefault="007D2880" w:rsidP="007D2880">
      <w:pPr>
        <w:pStyle w:val="NoSpacing"/>
        <w:spacing w:line="480" w:lineRule="auto"/>
        <w:rPr>
          <w:rFonts w:ascii="Times New Roman" w:hAnsi="Times New Roman" w:cs="Times New Roman"/>
          <w:sz w:val="24"/>
          <w:szCs w:val="24"/>
        </w:rPr>
      </w:pPr>
      <w:r w:rsidRPr="007D2880">
        <w:rPr>
          <w:rFonts w:ascii="Times New Roman" w:hAnsi="Times New Roman" w:cs="Times New Roman"/>
          <w:sz w:val="24"/>
          <w:szCs w:val="24"/>
        </w:rPr>
        <w:t xml:space="preserve"> </w:t>
      </w:r>
      <w:ins w:id="211" w:author="Sophie" w:date="2013-04-22T08:58:00Z">
        <w:r w:rsidR="003D2225">
          <w:rPr>
            <w:rFonts w:ascii="Times New Roman" w:hAnsi="Times New Roman" w:cs="Times New Roman"/>
            <w:sz w:val="24"/>
            <w:szCs w:val="24"/>
          </w:rPr>
          <w:tab/>
        </w:r>
      </w:ins>
      <w:r w:rsidRPr="007D2880">
        <w:rPr>
          <w:rFonts w:ascii="Times New Roman" w:hAnsi="Times New Roman" w:cs="Times New Roman"/>
          <w:sz w:val="24"/>
          <w:szCs w:val="24"/>
        </w:rPr>
        <w:t xml:space="preserve">To </w:t>
      </w:r>
      <w:del w:id="212" w:author="Sophie" w:date="2013-04-22T08:58:00Z">
        <w:r w:rsidRPr="007D2880" w:rsidDel="003D2225">
          <w:rPr>
            <w:rFonts w:ascii="Times New Roman" w:hAnsi="Times New Roman" w:cs="Times New Roman"/>
            <w:sz w:val="24"/>
            <w:szCs w:val="24"/>
          </w:rPr>
          <w:delText>conclusive</w:delText>
        </w:r>
      </w:del>
      <w:ins w:id="213" w:author="Sophie" w:date="2013-04-22T08:58:00Z">
        <w:r w:rsidR="003D2225">
          <w:rPr>
            <w:rFonts w:ascii="Times New Roman" w:hAnsi="Times New Roman" w:cs="Times New Roman"/>
            <w:sz w:val="24"/>
            <w:szCs w:val="24"/>
          </w:rPr>
          <w:t>conclude</w:t>
        </w:r>
      </w:ins>
      <w:r w:rsidRPr="007D2880">
        <w:rPr>
          <w:rFonts w:ascii="Times New Roman" w:hAnsi="Times New Roman" w:cs="Times New Roman"/>
          <w:sz w:val="24"/>
          <w:szCs w:val="24"/>
        </w:rPr>
        <w:t xml:space="preserve">, the fuzzy logic algorithm is really easy to understand and </w:t>
      </w:r>
      <w:ins w:id="214" w:author="Sophie" w:date="2013-04-22T08:58:00Z">
        <w:r w:rsidR="00313551">
          <w:rPr>
            <w:rFonts w:ascii="Times New Roman" w:hAnsi="Times New Roman" w:cs="Times New Roman"/>
            <w:sz w:val="24"/>
            <w:szCs w:val="24"/>
          </w:rPr>
          <w:t xml:space="preserve">to </w:t>
        </w:r>
      </w:ins>
      <w:r w:rsidRPr="007D2880">
        <w:rPr>
          <w:rFonts w:ascii="Times New Roman" w:hAnsi="Times New Roman" w:cs="Times New Roman"/>
          <w:sz w:val="24"/>
          <w:szCs w:val="24"/>
        </w:rPr>
        <w:t>implement</w:t>
      </w:r>
      <w:del w:id="215" w:author="Sophie" w:date="2013-04-22T08:58:00Z">
        <w:r w:rsidRPr="007D2880" w:rsidDel="00313551">
          <w:rPr>
            <w:rFonts w:ascii="Times New Roman" w:hAnsi="Times New Roman" w:cs="Times New Roman"/>
            <w:sz w:val="24"/>
            <w:szCs w:val="24"/>
          </w:rPr>
          <w:delText>,</w:delText>
        </w:r>
      </w:del>
      <w:ins w:id="216" w:author="Sophie" w:date="2013-04-22T08:59:00Z">
        <w:r w:rsidR="00313551">
          <w:rPr>
            <w:rFonts w:ascii="Times New Roman" w:hAnsi="Times New Roman" w:cs="Times New Roman"/>
            <w:sz w:val="24"/>
            <w:szCs w:val="24"/>
          </w:rPr>
          <w:t>. It, however,</w:t>
        </w:r>
      </w:ins>
      <w:del w:id="217" w:author="Sophie" w:date="2013-04-22T08:59:00Z">
        <w:r w:rsidRPr="007D2880" w:rsidDel="00313551">
          <w:rPr>
            <w:rFonts w:ascii="Times New Roman" w:hAnsi="Times New Roman" w:cs="Times New Roman"/>
            <w:sz w:val="24"/>
            <w:szCs w:val="24"/>
          </w:rPr>
          <w:delText xml:space="preserve"> but it</w:delText>
        </w:r>
      </w:del>
      <w:r w:rsidRPr="007D2880">
        <w:rPr>
          <w:rFonts w:ascii="Times New Roman" w:hAnsi="Times New Roman" w:cs="Times New Roman"/>
          <w:sz w:val="24"/>
          <w:szCs w:val="24"/>
        </w:rPr>
        <w:t xml:space="preserve"> requires </w:t>
      </w:r>
      <w:del w:id="218" w:author="Sophie" w:date="2013-04-22T08:59:00Z">
        <w:r w:rsidRPr="007D2880" w:rsidDel="00313551">
          <w:rPr>
            <w:rFonts w:ascii="Times New Roman" w:hAnsi="Times New Roman" w:cs="Times New Roman"/>
            <w:sz w:val="24"/>
            <w:szCs w:val="24"/>
          </w:rPr>
          <w:delText xml:space="preserve">with </w:delText>
        </w:r>
      </w:del>
      <w:r w:rsidRPr="007D2880">
        <w:rPr>
          <w:rFonts w:ascii="Times New Roman" w:hAnsi="Times New Roman" w:cs="Times New Roman"/>
          <w:sz w:val="24"/>
          <w:szCs w:val="24"/>
        </w:rPr>
        <w:t xml:space="preserve">a stable environment, or it will always </w:t>
      </w:r>
      <w:del w:id="219" w:author="Sophie" w:date="2013-04-22T08:59:00Z">
        <w:r w:rsidRPr="007D2880" w:rsidDel="00313551">
          <w:rPr>
            <w:rFonts w:ascii="Times New Roman" w:hAnsi="Times New Roman" w:cs="Times New Roman"/>
            <w:sz w:val="24"/>
            <w:szCs w:val="24"/>
          </w:rPr>
          <w:delText>needs much hand works to adjust the system to get the best answer</w:delText>
        </w:r>
      </w:del>
      <w:ins w:id="220" w:author="Sophie" w:date="2013-04-22T08:59:00Z">
        <w:r w:rsidR="00313551">
          <w:rPr>
            <w:rFonts w:ascii="Times New Roman" w:hAnsi="Times New Roman" w:cs="Times New Roman"/>
            <w:sz w:val="24"/>
            <w:szCs w:val="24"/>
          </w:rPr>
          <w:t>need adjusting in order to obtain the best results</w:t>
        </w:r>
      </w:ins>
      <w:r w:rsidRPr="007D2880">
        <w:rPr>
          <w:rFonts w:ascii="Times New Roman" w:hAnsi="Times New Roman" w:cs="Times New Roman"/>
          <w:sz w:val="24"/>
          <w:szCs w:val="24"/>
        </w:rPr>
        <w:t xml:space="preserve">. </w:t>
      </w:r>
      <w:del w:id="221" w:author="Sophie" w:date="2013-04-22T09:00:00Z">
        <w:r w:rsidRPr="007D2880" w:rsidDel="00313551">
          <w:rPr>
            <w:rFonts w:ascii="Times New Roman" w:hAnsi="Times New Roman" w:cs="Times New Roman"/>
            <w:sz w:val="24"/>
            <w:szCs w:val="24"/>
          </w:rPr>
          <w:delText xml:space="preserve">In </w:delText>
        </w:r>
      </w:del>
      <w:ins w:id="222" w:author="Sophie" w:date="2013-04-22T09:00:00Z">
        <w:r w:rsidR="00313551">
          <w:rPr>
            <w:rFonts w:ascii="Times New Roman" w:hAnsi="Times New Roman" w:cs="Times New Roman"/>
            <w:sz w:val="24"/>
            <w:szCs w:val="24"/>
          </w:rPr>
          <w:t>With</w:t>
        </w:r>
        <w:r w:rsidR="00313551"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fuzzy logic, </w:t>
      </w:r>
      <w:ins w:id="223" w:author="Sophie" w:date="2013-04-22T09:02:00Z">
        <w:r w:rsidR="00313551">
          <w:rPr>
            <w:rFonts w:ascii="Times New Roman" w:hAnsi="Times New Roman" w:cs="Times New Roman"/>
            <w:sz w:val="24"/>
            <w:szCs w:val="24"/>
          </w:rPr>
          <w:t xml:space="preserve">it is more of </w:t>
        </w:r>
      </w:ins>
      <w:del w:id="224" w:author="Sophie" w:date="2013-04-22T09:02:00Z">
        <w:r w:rsidRPr="007D2880" w:rsidDel="00313551">
          <w:rPr>
            <w:rFonts w:ascii="Times New Roman" w:hAnsi="Times New Roman" w:cs="Times New Roman"/>
            <w:sz w:val="24"/>
            <w:szCs w:val="24"/>
          </w:rPr>
          <w:delText>it’s more likely to be</w:delText>
        </w:r>
      </w:del>
      <w:r w:rsidRPr="007D2880">
        <w:rPr>
          <w:rFonts w:ascii="Times New Roman" w:hAnsi="Times New Roman" w:cs="Times New Roman"/>
          <w:sz w:val="24"/>
          <w:szCs w:val="24"/>
        </w:rPr>
        <w:t xml:space="preserve"> a “human given” artificial intelligence, because the programmer </w:t>
      </w:r>
      <w:del w:id="225" w:author="Sophie" w:date="2013-04-22T09:02:00Z">
        <w:r w:rsidRPr="007D2880" w:rsidDel="00313551">
          <w:rPr>
            <w:rFonts w:ascii="Times New Roman" w:hAnsi="Times New Roman" w:cs="Times New Roman"/>
            <w:sz w:val="24"/>
            <w:szCs w:val="24"/>
          </w:rPr>
          <w:delText xml:space="preserve">will </w:delText>
        </w:r>
      </w:del>
      <w:r w:rsidRPr="007D2880">
        <w:rPr>
          <w:rFonts w:ascii="Times New Roman" w:hAnsi="Times New Roman" w:cs="Times New Roman"/>
          <w:sz w:val="24"/>
          <w:szCs w:val="24"/>
        </w:rPr>
        <w:t>decide</w:t>
      </w:r>
      <w:ins w:id="226" w:author="Sophie" w:date="2013-04-22T09:02:00Z">
        <w:r w:rsidR="00313551">
          <w:rPr>
            <w:rFonts w:ascii="Times New Roman" w:hAnsi="Times New Roman" w:cs="Times New Roman"/>
            <w:sz w:val="24"/>
            <w:szCs w:val="24"/>
          </w:rPr>
          <w:t>s</w:t>
        </w:r>
      </w:ins>
      <w:bookmarkStart w:id="227" w:name="_GoBack"/>
      <w:bookmarkEnd w:id="227"/>
      <w:r w:rsidRPr="007D2880">
        <w:rPr>
          <w:rFonts w:ascii="Times New Roman" w:hAnsi="Times New Roman" w:cs="Times New Roman"/>
          <w:sz w:val="24"/>
          <w:szCs w:val="24"/>
        </w:rPr>
        <w:t xml:space="preserve"> all the logic to be a look up table, and the agent will pick the best choice as output. Both ANN and fuzzy logic can find the best answer if the agent has enough information</w:t>
      </w:r>
      <w:del w:id="228" w:author="Sophie" w:date="2013-04-22T09:01:00Z">
        <w:r w:rsidRPr="007D2880" w:rsidDel="00313551">
          <w:rPr>
            <w:rFonts w:ascii="Times New Roman" w:hAnsi="Times New Roman" w:cs="Times New Roman"/>
            <w:sz w:val="24"/>
            <w:szCs w:val="24"/>
          </w:rPr>
          <w:delText>,</w:delText>
        </w:r>
      </w:del>
      <w:ins w:id="229" w:author="Sophie" w:date="2013-04-22T09:01:00Z">
        <w:r w:rsidR="00313551">
          <w:rPr>
            <w:rFonts w:ascii="Times New Roman" w:hAnsi="Times New Roman" w:cs="Times New Roman"/>
            <w:sz w:val="24"/>
            <w:szCs w:val="24"/>
          </w:rPr>
          <w:t>.</w:t>
        </w:r>
      </w:ins>
      <w:r w:rsidRPr="007D2880">
        <w:rPr>
          <w:rFonts w:ascii="Times New Roman" w:hAnsi="Times New Roman" w:cs="Times New Roman"/>
          <w:sz w:val="24"/>
          <w:szCs w:val="24"/>
        </w:rPr>
        <w:t xml:space="preserve"> ANN is </w:t>
      </w:r>
      <w:del w:id="230" w:author="Sophie" w:date="2013-04-22T09:01:00Z">
        <w:r w:rsidRPr="007D2880" w:rsidDel="00313551">
          <w:rPr>
            <w:rFonts w:ascii="Times New Roman" w:hAnsi="Times New Roman" w:cs="Times New Roman"/>
            <w:sz w:val="24"/>
            <w:szCs w:val="24"/>
          </w:rPr>
          <w:delText>more repeatable</w:delText>
        </w:r>
      </w:del>
      <w:ins w:id="231" w:author="Sophie" w:date="2013-04-22T09:01:00Z">
        <w:r w:rsidR="00313551">
          <w:rPr>
            <w:rFonts w:ascii="Times New Roman" w:hAnsi="Times New Roman" w:cs="Times New Roman"/>
            <w:sz w:val="24"/>
            <w:szCs w:val="24"/>
          </w:rPr>
          <w:t>easier to replicate</w:t>
        </w:r>
      </w:ins>
      <w:r w:rsidRPr="007D2880">
        <w:rPr>
          <w:rFonts w:ascii="Times New Roman" w:hAnsi="Times New Roman" w:cs="Times New Roman"/>
          <w:sz w:val="24"/>
          <w:szCs w:val="24"/>
        </w:rPr>
        <w:t xml:space="preserve"> but hard to set up, </w:t>
      </w:r>
      <w:del w:id="232" w:author="Sophie" w:date="2013-04-22T09:01:00Z">
        <w:r w:rsidRPr="007D2880" w:rsidDel="00313551">
          <w:rPr>
            <w:rFonts w:ascii="Times New Roman" w:hAnsi="Times New Roman" w:cs="Times New Roman"/>
            <w:sz w:val="24"/>
            <w:szCs w:val="24"/>
          </w:rPr>
          <w:delText xml:space="preserve">and </w:delText>
        </w:r>
      </w:del>
      <w:ins w:id="233" w:author="Sophie" w:date="2013-04-22T09:01:00Z">
        <w:r w:rsidR="00313551">
          <w:rPr>
            <w:rFonts w:ascii="Times New Roman" w:hAnsi="Times New Roman" w:cs="Times New Roman"/>
            <w:sz w:val="24"/>
            <w:szCs w:val="24"/>
          </w:rPr>
          <w:t>while</w:t>
        </w:r>
        <w:r w:rsidR="00313551" w:rsidRPr="007D2880">
          <w:rPr>
            <w:rFonts w:ascii="Times New Roman" w:hAnsi="Times New Roman" w:cs="Times New Roman"/>
            <w:sz w:val="24"/>
            <w:szCs w:val="24"/>
          </w:rPr>
          <w:t xml:space="preserve"> </w:t>
        </w:r>
      </w:ins>
      <w:r w:rsidRPr="007D2880">
        <w:rPr>
          <w:rFonts w:ascii="Times New Roman" w:hAnsi="Times New Roman" w:cs="Times New Roman"/>
          <w:sz w:val="24"/>
          <w:szCs w:val="24"/>
        </w:rPr>
        <w:t xml:space="preserve">fuzzy logic is easy to set up but needs </w:t>
      </w:r>
      <w:del w:id="234" w:author="Sophie" w:date="2013-04-22T09:02:00Z">
        <w:r w:rsidRPr="007D2880" w:rsidDel="00313551">
          <w:rPr>
            <w:rFonts w:ascii="Times New Roman" w:hAnsi="Times New Roman" w:cs="Times New Roman"/>
            <w:sz w:val="24"/>
            <w:szCs w:val="24"/>
          </w:rPr>
          <w:delText>lots of hand work and easier to get effect from outer factors</w:delText>
        </w:r>
      </w:del>
      <w:ins w:id="235" w:author="Sophie" w:date="2013-04-22T09:02:00Z">
        <w:r w:rsidR="00313551">
          <w:rPr>
            <w:rFonts w:ascii="Times New Roman" w:hAnsi="Times New Roman" w:cs="Times New Roman"/>
            <w:sz w:val="24"/>
            <w:szCs w:val="24"/>
          </w:rPr>
          <w:t>a lot of adjustments to be effective</w:t>
        </w:r>
      </w:ins>
      <w:r w:rsidRPr="007D2880">
        <w:rPr>
          <w:rFonts w:ascii="Times New Roman" w:hAnsi="Times New Roman" w:cs="Times New Roman"/>
          <w:sz w:val="24"/>
          <w:szCs w:val="24"/>
        </w:rPr>
        <w:t>.</w:t>
      </w:r>
    </w:p>
    <w:p w:rsidR="00413639" w:rsidRPr="007D2880" w:rsidRDefault="00413639" w:rsidP="007D2880">
      <w:pPr>
        <w:pStyle w:val="NoSpacing"/>
        <w:spacing w:line="480" w:lineRule="auto"/>
        <w:rPr>
          <w:rFonts w:ascii="Times New Roman" w:hAnsi="Times New Roman" w:cs="Times New Roman"/>
          <w:sz w:val="20"/>
          <w:szCs w:val="24"/>
        </w:rPr>
      </w:pPr>
    </w:p>
    <w:sectPr w:rsidR="00413639" w:rsidRPr="007D28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Sophie" w:date="2013-04-22T08:11:00Z" w:initials="S">
    <w:p w:rsidR="00A129E4" w:rsidRDefault="00A129E4">
      <w:pPr>
        <w:pStyle w:val="CommentText"/>
      </w:pPr>
      <w:r>
        <w:rPr>
          <w:rStyle w:val="CommentReference"/>
        </w:rPr>
        <w:annotationRef/>
      </w:r>
      <w:r>
        <w:t xml:space="preserve">4.0 </w:t>
      </w:r>
      <w:proofErr w:type="gramStart"/>
      <w:r>
        <w:t>what</w:t>
      </w:r>
      <w:proofErr w:type="gramEnd"/>
      <w:r>
        <w:t xml:space="preserve">? </w:t>
      </w:r>
      <w:proofErr w:type="gramStart"/>
      <w:r>
        <w:t>m/s</w:t>
      </w:r>
      <w:proofErr w:type="gramEnd"/>
      <w:r>
        <w:t xml:space="preserve">? </w:t>
      </w:r>
      <w:proofErr w:type="gramStart"/>
      <w:r>
        <w:t>km/</w:t>
      </w:r>
      <w:proofErr w:type="spellStart"/>
      <w:r>
        <w:t>hr</w:t>
      </w:r>
      <w:proofErr w:type="spellEnd"/>
      <w:proofErr w:type="gramEnd"/>
      <w:r>
        <w:t>? If there isn’t supposed to be unit, ignore this comment</w:t>
      </w:r>
    </w:p>
  </w:comment>
  <w:comment w:id="134" w:author="Sophie" w:date="2013-04-22T08:46:00Z" w:initials="S">
    <w:p w:rsidR="006907DF" w:rsidRDefault="006907DF">
      <w:pPr>
        <w:pStyle w:val="CommentText"/>
      </w:pPr>
      <w:r w:rsidRPr="006907DF">
        <w:rPr>
          <w:rStyle w:val="CommentReference"/>
          <w:sz w:val="18"/>
        </w:rPr>
        <w:annotationRef/>
      </w:r>
      <w:r w:rsidRPr="006907DF">
        <w:rPr>
          <w:sz w:val="22"/>
        </w:rPr>
        <w:t>I don’t know what this is saying T^T</w:t>
      </w:r>
    </w:p>
  </w:comment>
  <w:comment w:id="145" w:author="Sophie" w:date="2013-04-22T08:48:00Z" w:initials="S">
    <w:p w:rsidR="003D2225" w:rsidRDefault="003D2225">
      <w:pPr>
        <w:pStyle w:val="CommentText"/>
      </w:pPr>
      <w:r>
        <w:rPr>
          <w:rStyle w:val="CommentReference"/>
        </w:rPr>
        <w:annotationRef/>
      </w:r>
      <w:r>
        <w:t>Do you mean activate?</w:t>
      </w:r>
    </w:p>
  </w:comment>
  <w:comment w:id="144" w:author="Sophie" w:date="2013-04-22T08:48:00Z" w:initials="S">
    <w:p w:rsidR="003D2225" w:rsidRDefault="003D2225">
      <w:pPr>
        <w:pStyle w:val="CommentText"/>
      </w:pPr>
      <w:r>
        <w:rPr>
          <w:rStyle w:val="CommentReference"/>
        </w:rPr>
        <w:annotationRef/>
      </w:r>
      <w:r>
        <w:t>I don’t know what this is saying either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E33"/>
    <w:multiLevelType w:val="hybridMultilevel"/>
    <w:tmpl w:val="2920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B57"/>
    <w:multiLevelType w:val="hybridMultilevel"/>
    <w:tmpl w:val="1F1C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B53B1"/>
    <w:multiLevelType w:val="multilevel"/>
    <w:tmpl w:val="4EF226AA"/>
    <w:styleLink w:val="SophisStyl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Courier New" w:hAnsi="Courier New" w:hint="default"/>
        <w:color w:val="auto"/>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39"/>
    <w:rsid w:val="002A5CAB"/>
    <w:rsid w:val="00313551"/>
    <w:rsid w:val="003D2225"/>
    <w:rsid w:val="00413639"/>
    <w:rsid w:val="006907DF"/>
    <w:rsid w:val="006F2A66"/>
    <w:rsid w:val="007D2880"/>
    <w:rsid w:val="009571F8"/>
    <w:rsid w:val="00A129E4"/>
    <w:rsid w:val="00B1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phisStyle">
    <w:name w:val="Sophi's Style"/>
    <w:uiPriority w:val="99"/>
    <w:rsid w:val="002A5CAB"/>
    <w:pPr>
      <w:numPr>
        <w:numId w:val="1"/>
      </w:numPr>
    </w:pPr>
  </w:style>
  <w:style w:type="paragraph" w:styleId="NoSpacing">
    <w:name w:val="No Spacing"/>
    <w:uiPriority w:val="1"/>
    <w:qFormat/>
    <w:rsid w:val="00413639"/>
    <w:pPr>
      <w:spacing w:after="0" w:line="240" w:lineRule="auto"/>
    </w:pPr>
  </w:style>
  <w:style w:type="paragraph" w:styleId="Header">
    <w:name w:val="header"/>
    <w:basedOn w:val="Normal"/>
    <w:link w:val="HeaderChar"/>
    <w:rsid w:val="00413639"/>
    <w:pPr>
      <w:tabs>
        <w:tab w:val="center" w:pos="4320"/>
        <w:tab w:val="right" w:pos="8640"/>
      </w:tabs>
      <w:spacing w:after="0" w:line="240" w:lineRule="auto"/>
    </w:pPr>
    <w:rPr>
      <w:rFonts w:ascii="Times New Roman" w:eastAsia="PMingLiU" w:hAnsi="Times New Roman" w:cs="Times New Roman"/>
      <w:sz w:val="24"/>
      <w:szCs w:val="24"/>
    </w:rPr>
  </w:style>
  <w:style w:type="character" w:customStyle="1" w:styleId="HeaderChar">
    <w:name w:val="Header Char"/>
    <w:basedOn w:val="DefaultParagraphFont"/>
    <w:link w:val="Header"/>
    <w:rsid w:val="00413639"/>
    <w:rPr>
      <w:rFonts w:ascii="Times New Roman" w:eastAsia="PMingLiU" w:hAnsi="Times New Roman" w:cs="Times New Roman"/>
      <w:sz w:val="24"/>
      <w:szCs w:val="24"/>
    </w:rPr>
  </w:style>
  <w:style w:type="paragraph" w:styleId="BodyText">
    <w:name w:val="Body Text"/>
    <w:basedOn w:val="Normal"/>
    <w:link w:val="BodyTextChar"/>
    <w:rsid w:val="00413639"/>
    <w:pPr>
      <w:tabs>
        <w:tab w:val="left" w:pos="360"/>
        <w:tab w:val="right" w:pos="9360"/>
      </w:tabs>
      <w:spacing w:after="0" w:line="480" w:lineRule="auto"/>
    </w:pPr>
    <w:rPr>
      <w:rFonts w:ascii="Times New Roman" w:eastAsia="PMingLiU" w:hAnsi="Times New Roman" w:cs="Times New Roman"/>
      <w:sz w:val="24"/>
      <w:szCs w:val="24"/>
    </w:rPr>
  </w:style>
  <w:style w:type="character" w:customStyle="1" w:styleId="BodyTextChar">
    <w:name w:val="Body Text Char"/>
    <w:basedOn w:val="DefaultParagraphFont"/>
    <w:link w:val="BodyText"/>
    <w:rsid w:val="00413639"/>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41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39"/>
    <w:rPr>
      <w:rFonts w:ascii="Tahoma" w:hAnsi="Tahoma" w:cs="Tahoma"/>
      <w:sz w:val="16"/>
      <w:szCs w:val="16"/>
    </w:rPr>
  </w:style>
  <w:style w:type="character" w:styleId="CommentReference">
    <w:name w:val="annotation reference"/>
    <w:basedOn w:val="DefaultParagraphFont"/>
    <w:uiPriority w:val="99"/>
    <w:semiHidden/>
    <w:unhideWhenUsed/>
    <w:rsid w:val="00A129E4"/>
    <w:rPr>
      <w:sz w:val="16"/>
      <w:szCs w:val="16"/>
    </w:rPr>
  </w:style>
  <w:style w:type="paragraph" w:styleId="CommentText">
    <w:name w:val="annotation text"/>
    <w:basedOn w:val="Normal"/>
    <w:link w:val="CommentTextChar"/>
    <w:uiPriority w:val="99"/>
    <w:semiHidden/>
    <w:unhideWhenUsed/>
    <w:rsid w:val="00A129E4"/>
    <w:pPr>
      <w:spacing w:line="240" w:lineRule="auto"/>
    </w:pPr>
    <w:rPr>
      <w:sz w:val="20"/>
      <w:szCs w:val="20"/>
    </w:rPr>
  </w:style>
  <w:style w:type="character" w:customStyle="1" w:styleId="CommentTextChar">
    <w:name w:val="Comment Text Char"/>
    <w:basedOn w:val="DefaultParagraphFont"/>
    <w:link w:val="CommentText"/>
    <w:uiPriority w:val="99"/>
    <w:semiHidden/>
    <w:rsid w:val="00A129E4"/>
    <w:rPr>
      <w:sz w:val="20"/>
      <w:szCs w:val="20"/>
    </w:rPr>
  </w:style>
  <w:style w:type="paragraph" w:styleId="CommentSubject">
    <w:name w:val="annotation subject"/>
    <w:basedOn w:val="CommentText"/>
    <w:next w:val="CommentText"/>
    <w:link w:val="CommentSubjectChar"/>
    <w:uiPriority w:val="99"/>
    <w:semiHidden/>
    <w:unhideWhenUsed/>
    <w:rsid w:val="00A129E4"/>
    <w:rPr>
      <w:b/>
      <w:bCs/>
    </w:rPr>
  </w:style>
  <w:style w:type="character" w:customStyle="1" w:styleId="CommentSubjectChar">
    <w:name w:val="Comment Subject Char"/>
    <w:basedOn w:val="CommentTextChar"/>
    <w:link w:val="CommentSubject"/>
    <w:uiPriority w:val="99"/>
    <w:semiHidden/>
    <w:rsid w:val="00A129E4"/>
    <w:rPr>
      <w:b/>
      <w:bCs/>
      <w:sz w:val="20"/>
      <w:szCs w:val="20"/>
    </w:rPr>
  </w:style>
  <w:style w:type="table" w:styleId="TableGrid">
    <w:name w:val="Table Grid"/>
    <w:basedOn w:val="TableNormal"/>
    <w:rsid w:val="007D2880"/>
    <w:pPr>
      <w:spacing w:after="0" w:line="240" w:lineRule="auto"/>
    </w:pPr>
    <w:rPr>
      <w:rFonts w:ascii="Times New Roman" w:eastAsia="PMingLiU"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cp:revision>
  <dcterms:created xsi:type="dcterms:W3CDTF">2013-04-22T14:56:00Z</dcterms:created>
  <dcterms:modified xsi:type="dcterms:W3CDTF">2013-04-22T16:03:00Z</dcterms:modified>
</cp:coreProperties>
</file>